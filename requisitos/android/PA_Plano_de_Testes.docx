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D87954">
        <w:rPr>
          <w:rFonts w:cs="Arial"/>
          <w:b/>
          <w:bCs/>
          <w:i/>
          <w:iCs/>
          <w:sz w:val="40"/>
          <w:lang w:val="pt-BR"/>
        </w:rPr>
        <w:t>Jarley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="00D87954">
        <w:rPr>
          <w:i w:val="0"/>
        </w:rPr>
        <w:t xml:space="preserve"> </w:t>
      </w:r>
      <w:proofErr w:type="spellStart"/>
      <w:proofErr w:type="gramStart"/>
      <w:r w:rsidR="00D87954">
        <w:rPr>
          <w:i w:val="0"/>
          <w:color w:val="000000"/>
        </w:rPr>
        <w:t>ParentsAssitance</w:t>
      </w:r>
      <w:proofErr w:type="spellEnd"/>
      <w:proofErr w:type="gramEnd"/>
    </w:p>
    <w:p w:rsidR="00EB108D" w:rsidRPr="001D4FEF" w:rsidRDefault="00EB108D" w:rsidP="00EB108D">
      <w:pPr>
        <w:pStyle w:val="sistema"/>
        <w:rPr>
          <w:i w:val="0"/>
          <w:color w:val="0000FF"/>
        </w:rPr>
      </w:pPr>
      <w:proofErr w:type="gramStart"/>
      <w:r w:rsidRPr="001D4FEF">
        <w:rPr>
          <w:i w:val="0"/>
        </w:rPr>
        <w:t>Versão:</w:t>
      </w:r>
      <w:proofErr w:type="gramEnd"/>
      <w:r w:rsidR="009759D7">
        <w:rPr>
          <w:i w:val="0"/>
        </w:rPr>
        <w:t>1</w:t>
      </w:r>
      <w:r w:rsidRPr="001D4FEF">
        <w:rPr>
          <w:i w:val="0"/>
        </w:rPr>
        <w:t>.</w:t>
      </w:r>
      <w:r w:rsidR="00D87954">
        <w:rPr>
          <w:i w:val="0"/>
        </w:rPr>
        <w:t>0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:rsidR="00EB108D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</w:t>
      </w:r>
      <w:r w:rsidR="009759D7">
        <w:rPr>
          <w:sz w:val="28"/>
          <w:lang w:val="pt-BR"/>
        </w:rPr>
        <w:t>:</w:t>
      </w:r>
      <w:r w:rsidR="00D87954">
        <w:rPr>
          <w:sz w:val="28"/>
          <w:lang w:val="pt-BR"/>
        </w:rPr>
        <w:t xml:space="preserve"> Manasses Antônio</w:t>
      </w:r>
    </w:p>
    <w:p w:rsidR="00562868" w:rsidRPr="001D4FEF" w:rsidRDefault="009759D7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Aluno: Jomasio Gonçalves</w:t>
      </w: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1"/>
        <w:gridCol w:w="4294"/>
        <w:gridCol w:w="2641"/>
      </w:tblGrid>
      <w:tr w:rsidR="00562868" w:rsidRPr="001D4FEF" w:rsidTr="00293457"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2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:rsidTr="00293457">
        <w:tc>
          <w:tcPr>
            <w:tcW w:w="1379" w:type="pct"/>
          </w:tcPr>
          <w:p w:rsidR="00562868" w:rsidRPr="001D4FEF" w:rsidRDefault="00D87954" w:rsidP="00D87954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02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 w:rsidR="009759D7">
              <w:rPr>
                <w:rFonts w:ascii="Calibri" w:hAnsi="Calibri"/>
                <w:lang w:val="pt-BR"/>
              </w:rPr>
              <w:t>0</w:t>
            </w:r>
            <w:r>
              <w:rPr>
                <w:rFonts w:ascii="Calibri" w:hAnsi="Calibri"/>
                <w:lang w:val="pt-BR"/>
              </w:rPr>
              <w:t>9</w:t>
            </w:r>
            <w:r w:rsidR="00562868" w:rsidRPr="001D4FEF">
              <w:rPr>
                <w:rFonts w:ascii="Calibri" w:hAnsi="Calibri"/>
                <w:lang w:val="pt-BR"/>
              </w:rPr>
              <w:t>/</w:t>
            </w:r>
            <w:r w:rsidR="009759D7">
              <w:rPr>
                <w:rFonts w:ascii="Calibri" w:hAnsi="Calibri"/>
                <w:lang w:val="pt-BR"/>
              </w:rPr>
              <w:t>2015</w:t>
            </w:r>
          </w:p>
        </w:tc>
        <w:tc>
          <w:tcPr>
            <w:tcW w:w="2242" w:type="pct"/>
          </w:tcPr>
          <w:p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:rsidR="00562868" w:rsidRPr="001D4FEF" w:rsidRDefault="00D87954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562868" w:rsidRPr="002D0411" w:rsidTr="00293457">
        <w:tc>
          <w:tcPr>
            <w:tcW w:w="1379" w:type="pct"/>
          </w:tcPr>
          <w:p w:rsidR="00562868" w:rsidRPr="001D4FEF" w:rsidRDefault="002D0411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11/11/2015</w:t>
            </w:r>
          </w:p>
        </w:tc>
        <w:tc>
          <w:tcPr>
            <w:tcW w:w="2242" w:type="pct"/>
          </w:tcPr>
          <w:p w:rsidR="00562868" w:rsidRPr="001D4FEF" w:rsidRDefault="002D0411" w:rsidP="00EB108D">
            <w:pPr>
              <w:pStyle w:val="Tabletext"/>
              <w:rPr>
                <w:rFonts w:ascii="Calibri" w:hAnsi="Calibri"/>
                <w:lang w:val="pt-BR"/>
              </w:rPr>
            </w:pPr>
            <w:proofErr w:type="gramStart"/>
            <w:r>
              <w:rPr>
                <w:rFonts w:ascii="Calibri" w:hAnsi="Calibri"/>
                <w:lang w:val="pt-BR"/>
              </w:rPr>
              <w:t>Implementação</w:t>
            </w:r>
            <w:proofErr w:type="gramEnd"/>
            <w:r>
              <w:rPr>
                <w:rFonts w:ascii="Calibri" w:hAnsi="Calibri"/>
                <w:lang w:val="pt-BR"/>
              </w:rPr>
              <w:t xml:space="preserve"> dos casos de teste</w:t>
            </w:r>
          </w:p>
        </w:tc>
        <w:tc>
          <w:tcPr>
            <w:tcW w:w="1379" w:type="pct"/>
          </w:tcPr>
          <w:p w:rsidR="00562868" w:rsidRPr="001D4FEF" w:rsidRDefault="002D0411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</w:p>
        </w:tc>
      </w:tr>
      <w:tr w:rsidR="000617CC" w:rsidRPr="002D0411" w:rsidTr="00293457">
        <w:tc>
          <w:tcPr>
            <w:tcW w:w="1379" w:type="pct"/>
          </w:tcPr>
          <w:p w:rsidR="000617CC" w:rsidRDefault="00172AC4" w:rsidP="001173B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18/11/2015</w:t>
            </w:r>
          </w:p>
        </w:tc>
        <w:tc>
          <w:tcPr>
            <w:tcW w:w="2242" w:type="pct"/>
          </w:tcPr>
          <w:p w:rsidR="000617CC" w:rsidRDefault="00172AC4" w:rsidP="00475678">
            <w:pPr>
              <w:pStyle w:val="Tabletex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Revisão do caso de teste </w:t>
            </w:r>
          </w:p>
        </w:tc>
        <w:tc>
          <w:tcPr>
            <w:tcW w:w="1379" w:type="pct"/>
          </w:tcPr>
          <w:p w:rsidR="000617CC" w:rsidRDefault="00172AC4" w:rsidP="00EB108D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Jomasio</w:t>
            </w:r>
            <w:bookmarkStart w:id="1" w:name="_GoBack"/>
            <w:bookmarkEnd w:id="1"/>
          </w:p>
        </w:tc>
      </w:tr>
      <w:tr w:rsidR="007A0172" w:rsidRPr="002D0411" w:rsidTr="00293457">
        <w:tc>
          <w:tcPr>
            <w:tcW w:w="1379" w:type="pct"/>
          </w:tcPr>
          <w:p w:rsidR="007A0172" w:rsidRDefault="007A0172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7A0172" w:rsidRDefault="007A0172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7A0172" w:rsidRDefault="007A0172" w:rsidP="00EB108D">
            <w:pPr>
              <w:pStyle w:val="SemEspaamento"/>
              <w:rPr>
                <w:lang w:val="pt-BR"/>
              </w:rPr>
            </w:pPr>
          </w:p>
        </w:tc>
      </w:tr>
      <w:tr w:rsidR="007A0172" w:rsidRPr="002D0411" w:rsidTr="00293457">
        <w:tc>
          <w:tcPr>
            <w:tcW w:w="1379" w:type="pct"/>
          </w:tcPr>
          <w:p w:rsidR="007A0172" w:rsidRDefault="007A0172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7A0172" w:rsidRDefault="007A0172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7A0172" w:rsidRDefault="007A0172" w:rsidP="00EB108D">
            <w:pPr>
              <w:pStyle w:val="SemEspaamento"/>
              <w:rPr>
                <w:lang w:val="pt-BR"/>
              </w:rPr>
            </w:pPr>
          </w:p>
        </w:tc>
      </w:tr>
      <w:tr w:rsidR="00293457" w:rsidRPr="002D0411" w:rsidTr="00293457">
        <w:tc>
          <w:tcPr>
            <w:tcW w:w="1379" w:type="pct"/>
          </w:tcPr>
          <w:p w:rsidR="00293457" w:rsidRDefault="00293457" w:rsidP="001D7FD2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293457" w:rsidRDefault="00293457" w:rsidP="001D7FD2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293457" w:rsidRDefault="00293457" w:rsidP="001D7FD2">
            <w:pPr>
              <w:pStyle w:val="SemEspaamento"/>
              <w:rPr>
                <w:lang w:val="pt-BR"/>
              </w:rPr>
            </w:pPr>
          </w:p>
        </w:tc>
      </w:tr>
      <w:tr w:rsidR="00293457" w:rsidRPr="002D0411" w:rsidTr="00293457">
        <w:tc>
          <w:tcPr>
            <w:tcW w:w="1379" w:type="pct"/>
          </w:tcPr>
          <w:p w:rsidR="00293457" w:rsidRDefault="00293457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293457" w:rsidRDefault="00293457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293457" w:rsidRDefault="00293457" w:rsidP="00EB108D">
            <w:pPr>
              <w:pStyle w:val="SemEspaamento"/>
              <w:rPr>
                <w:lang w:val="pt-BR"/>
              </w:rPr>
            </w:pPr>
          </w:p>
        </w:tc>
      </w:tr>
      <w:tr w:rsidR="00293457" w:rsidRPr="002D0411" w:rsidTr="00293457">
        <w:tc>
          <w:tcPr>
            <w:tcW w:w="1379" w:type="pct"/>
          </w:tcPr>
          <w:p w:rsidR="00293457" w:rsidRDefault="00293457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293457" w:rsidRDefault="00293457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293457" w:rsidRDefault="00293457" w:rsidP="00EB108D">
            <w:pPr>
              <w:pStyle w:val="SemEspaamento"/>
              <w:rPr>
                <w:lang w:val="pt-BR"/>
              </w:rPr>
            </w:pPr>
          </w:p>
        </w:tc>
      </w:tr>
      <w:tr w:rsidR="00293457" w:rsidRPr="002D0411" w:rsidTr="00293457">
        <w:tc>
          <w:tcPr>
            <w:tcW w:w="1379" w:type="pct"/>
          </w:tcPr>
          <w:p w:rsidR="00293457" w:rsidRDefault="00293457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</w:tcPr>
          <w:p w:rsidR="00293457" w:rsidRDefault="00293457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293457" w:rsidRDefault="00293457" w:rsidP="00EB108D">
            <w:pPr>
              <w:pStyle w:val="SemEspaamento"/>
              <w:rPr>
                <w:lang w:val="pt-BR"/>
              </w:rPr>
            </w:pPr>
          </w:p>
        </w:tc>
      </w:tr>
      <w:tr w:rsidR="00293457" w:rsidRPr="002D0411" w:rsidTr="00293457">
        <w:tc>
          <w:tcPr>
            <w:tcW w:w="1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457" w:rsidRDefault="00293457" w:rsidP="001D7FD2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457" w:rsidRDefault="00293457" w:rsidP="00293457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457" w:rsidRDefault="00293457" w:rsidP="001D7FD2">
            <w:pPr>
              <w:pStyle w:val="SemEspaamento"/>
              <w:rPr>
                <w:lang w:val="pt-BR"/>
              </w:rPr>
            </w:pP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93024" w:rsidP="00193024">
      <w:pPr>
        <w:pStyle w:val="Ttulo"/>
        <w:ind w:left="1440" w:firstLine="720"/>
        <w:rPr>
          <w:rFonts w:ascii="Calibri" w:hAnsi="Calibri"/>
          <w:sz w:val="38"/>
          <w:lang w:val="pt-BR"/>
        </w:rPr>
      </w:pP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>
        <w:rPr>
          <w:rFonts w:ascii="Calibri" w:hAnsi="Calibri"/>
          <w:lang w:val="pt-BR"/>
        </w:rPr>
        <w:tab/>
      </w:r>
      <w:r w:rsidR="001173B8" w:rsidRPr="001D4FEF">
        <w:rPr>
          <w:rFonts w:ascii="Calibri" w:hAnsi="Calibri"/>
          <w:lang w:val="pt-BR"/>
        </w:rPr>
        <w:br w:type="page"/>
      </w:r>
      <w:r w:rsidR="001173B8"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F70332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_Toc242451439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_Toc242451440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_Toc242451441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_Toc242451442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4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_Toc242451444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_Toc242451445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_Toc242451446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_Toc242451447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_Toc242451448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_Toc242451449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193024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193024">
        <w:rPr>
          <w:noProof/>
          <w:lang w:val="pt-BR"/>
        </w:rPr>
        <w:instrText xml:space="preserve"> PAGEREF _Toc242451454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193024">
        <w:rPr>
          <w:noProof/>
          <w:lang w:val="pt-BR"/>
        </w:rPr>
        <w:t>5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7A0172">
        <w:rPr>
          <w:noProof/>
          <w:lang w:val="pt-BR"/>
        </w:rPr>
        <w:tab/>
      </w:r>
      <w:r w:rsidR="0070671A" w:rsidRPr="0070671A">
        <w:rPr>
          <w:noProof/>
          <w:lang w:val="pt-BR"/>
        </w:rPr>
        <w:t>5</w:t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7A0172">
        <w:rPr>
          <w:noProof/>
          <w:lang w:val="pt-BR"/>
        </w:rPr>
        <w:tab/>
      </w:r>
      <w:r w:rsidR="0070671A" w:rsidRPr="0070671A">
        <w:rPr>
          <w:noProof/>
          <w:lang w:val="pt-BR"/>
        </w:rPr>
        <w:t>5</w:t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7A0172">
        <w:rPr>
          <w:noProof/>
          <w:lang w:val="pt-BR"/>
        </w:rPr>
        <w:tab/>
      </w:r>
      <w:r w:rsidR="0070671A" w:rsidRPr="0070671A">
        <w:rPr>
          <w:noProof/>
          <w:lang w:val="pt-BR"/>
        </w:rPr>
        <w:t>5</w:t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7A0172">
        <w:rPr>
          <w:noProof/>
          <w:lang w:val="pt-BR"/>
        </w:rPr>
        <w:tab/>
      </w:r>
      <w:r w:rsidR="0070671A">
        <w:rPr>
          <w:noProof/>
          <w:lang w:val="pt-BR"/>
        </w:rPr>
        <w:t>6</w:t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7A0172">
        <w:rPr>
          <w:noProof/>
          <w:lang w:val="pt-BR"/>
        </w:rPr>
        <w:tab/>
      </w:r>
      <w:r w:rsidR="0070671A">
        <w:rPr>
          <w:noProof/>
          <w:lang w:val="pt-BR"/>
        </w:rPr>
        <w:t>6</w:t>
      </w:r>
    </w:p>
    <w:p w:rsidR="009F7193" w:rsidRPr="002D0411" w:rsidRDefault="009F7193" w:rsidP="0070671A">
      <w:pPr>
        <w:pStyle w:val="Sumrio3"/>
        <w:tabs>
          <w:tab w:val="left" w:pos="1051"/>
          <w:tab w:val="right" w:leader="dot" w:pos="9350"/>
        </w:tabs>
        <w:rPr>
          <w:noProof/>
          <w:lang w:val="pt-BR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7A0172">
        <w:rPr>
          <w:noProof/>
          <w:lang w:val="pt-BR"/>
        </w:rPr>
        <w:tab/>
      </w:r>
      <w:r w:rsidR="0070671A" w:rsidRPr="002D0411">
        <w:rPr>
          <w:noProof/>
          <w:lang w:val="pt-BR"/>
        </w:rPr>
        <w:t>6</w:t>
      </w:r>
    </w:p>
    <w:p w:rsidR="00B1441F" w:rsidRPr="00B1441F" w:rsidRDefault="00B1441F" w:rsidP="00B1441F">
      <w:pPr>
        <w:pStyle w:val="Sumrio3"/>
        <w:tabs>
          <w:tab w:val="left" w:pos="1051"/>
          <w:tab w:val="right" w:leader="dot" w:pos="9350"/>
        </w:tabs>
        <w:rPr>
          <w:noProof/>
          <w:lang w:val="pt-BR"/>
        </w:rPr>
      </w:pPr>
      <w:r>
        <w:rPr>
          <w:rFonts w:ascii="Calibri" w:hAnsi="Calibri"/>
          <w:b/>
          <w:noProof/>
          <w:lang w:val="pt-BR"/>
        </w:rPr>
        <w:t>3.15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>
        <w:rPr>
          <w:rFonts w:ascii="Calibri" w:hAnsi="Calibri"/>
          <w:b/>
          <w:noProof/>
          <w:lang w:val="pt-BR"/>
        </w:rPr>
        <w:t>Teste de ciclo de negócio</w:t>
      </w:r>
      <w:r w:rsidRPr="007A0172">
        <w:rPr>
          <w:noProof/>
          <w:lang w:val="pt-BR"/>
        </w:rPr>
        <w:tab/>
      </w:r>
      <w:r>
        <w:rPr>
          <w:noProof/>
          <w:lang w:val="pt-BR"/>
        </w:rPr>
        <w:t>7</w:t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_Toc242451464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7</w:t>
      </w:r>
      <w:r w:rsidR="00F70332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7A0172">
        <w:rPr>
          <w:noProof/>
          <w:lang w:val="pt-BR"/>
        </w:rPr>
        <w:tab/>
      </w:r>
      <w:r w:rsidR="00B1441F" w:rsidRPr="00B1441F">
        <w:rPr>
          <w:noProof/>
          <w:lang w:val="pt-BR"/>
        </w:rPr>
        <w:t>7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7A0172">
        <w:rPr>
          <w:noProof/>
          <w:lang w:val="pt-BR"/>
        </w:rPr>
        <w:tab/>
      </w:r>
      <w:r w:rsidR="00B1441F" w:rsidRPr="00B1441F">
        <w:rPr>
          <w:noProof/>
          <w:lang w:val="pt-BR"/>
        </w:rPr>
        <w:t>8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7A0172">
        <w:rPr>
          <w:noProof/>
          <w:lang w:val="pt-BR"/>
        </w:rPr>
        <w:tab/>
      </w:r>
      <w:r w:rsidR="00B1441F" w:rsidRPr="002D0411">
        <w:rPr>
          <w:noProof/>
          <w:lang w:val="pt-BR"/>
        </w:rPr>
        <w:t>9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7A0172">
        <w:rPr>
          <w:noProof/>
          <w:lang w:val="pt-BR"/>
        </w:rPr>
        <w:tab/>
      </w:r>
      <w:r w:rsidR="00B1441F" w:rsidRPr="002D0411">
        <w:rPr>
          <w:noProof/>
          <w:lang w:val="pt-BR"/>
        </w:rPr>
        <w:t>12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7A0172">
        <w:rPr>
          <w:noProof/>
          <w:lang w:val="pt-BR"/>
        </w:rPr>
        <w:tab/>
      </w:r>
      <w:r w:rsidR="00F70332">
        <w:rPr>
          <w:noProof/>
        </w:rPr>
        <w:fldChar w:fldCharType="begin"/>
      </w:r>
      <w:r w:rsidRPr="007A0172">
        <w:rPr>
          <w:noProof/>
          <w:lang w:val="pt-BR"/>
        </w:rPr>
        <w:instrText xml:space="preserve"> PAGEREF _Toc242451469 \h </w:instrText>
      </w:r>
      <w:r w:rsidR="00F70332">
        <w:rPr>
          <w:noProof/>
        </w:rPr>
      </w:r>
      <w:r w:rsidR="00F70332">
        <w:rPr>
          <w:noProof/>
        </w:rPr>
        <w:fldChar w:fldCharType="separate"/>
      </w:r>
      <w:r w:rsidRPr="007A0172">
        <w:rPr>
          <w:noProof/>
          <w:lang w:val="pt-BR"/>
        </w:rPr>
        <w:t>12</w:t>
      </w:r>
      <w:r w:rsidR="00F70332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B1441F">
        <w:rPr>
          <w:noProof/>
        </w:rPr>
        <w:t>12</w:t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B1441F">
        <w:rPr>
          <w:noProof/>
        </w:rPr>
        <w:t>12</w:t>
      </w:r>
    </w:p>
    <w:p w:rsidR="001173B8" w:rsidRPr="001D4FEF" w:rsidRDefault="00F70332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Default="001173B8">
      <w:pPr>
        <w:pStyle w:val="Ttulo1"/>
        <w:rPr>
          <w:rFonts w:ascii="Calibri" w:hAnsi="Calibri"/>
          <w:sz w:val="26"/>
          <w:lang w:val="pt-BR"/>
        </w:rPr>
      </w:pPr>
      <w:bookmarkStart w:id="2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2"/>
    </w:p>
    <w:p w:rsidR="000617CC" w:rsidRPr="001D4FEF" w:rsidRDefault="000617CC" w:rsidP="000617CC">
      <w:pPr>
        <w:rPr>
          <w:lang w:val="pt-BR"/>
        </w:rPr>
      </w:pPr>
      <w:r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No plano de teste iremos identificar os recursos necessários para </w:t>
      </w:r>
      <w:r>
        <w:rPr>
          <w:rFonts w:asciiTheme="minorHAnsi" w:hAnsiTheme="minorHAnsi" w:cstheme="minorHAnsi"/>
          <w:sz w:val="22"/>
          <w:szCs w:val="22"/>
          <w:lang w:val="pt-BR"/>
        </w:rPr>
        <w:t>testar</w:t>
      </w:r>
      <w:r w:rsidR="009861B5">
        <w:rPr>
          <w:rFonts w:asciiTheme="minorHAnsi" w:hAnsiTheme="minorHAnsi" w:cstheme="minorHAnsi"/>
          <w:sz w:val="22"/>
          <w:szCs w:val="22"/>
          <w:lang w:val="pt-BR"/>
        </w:rPr>
        <w:t xml:space="preserve"> o desenvolvimento</w:t>
      </w:r>
      <w:r w:rsidR="00BC7978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>do software</w:t>
      </w:r>
      <w:r>
        <w:rPr>
          <w:rFonts w:asciiTheme="minorHAnsi" w:hAnsiTheme="minorHAnsi" w:cstheme="minorHAnsi"/>
          <w:sz w:val="22"/>
          <w:szCs w:val="22"/>
          <w:lang w:val="pt-BR"/>
        </w:rPr>
        <w:t>, desde a criação até o produto final. Os testes serão repetidos para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 xml:space="preserve"> a obte</w:t>
      </w:r>
      <w:r>
        <w:rPr>
          <w:rFonts w:asciiTheme="minorHAnsi" w:hAnsiTheme="minorHAnsi" w:cstheme="minorHAnsi"/>
          <w:sz w:val="22"/>
          <w:szCs w:val="22"/>
          <w:lang w:val="pt-BR"/>
        </w:rPr>
        <w:t>nção</w:t>
      </w:r>
      <w:r w:rsidR="00BC7978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pt-BR"/>
        </w:rPr>
        <w:t xml:space="preserve">de </w:t>
      </w:r>
      <w:r w:rsidRPr="005B10E3">
        <w:rPr>
          <w:rFonts w:asciiTheme="minorHAnsi" w:hAnsiTheme="minorHAnsi" w:cstheme="minorHAnsi"/>
          <w:sz w:val="22"/>
          <w:szCs w:val="22"/>
          <w:lang w:val="pt-BR"/>
        </w:rPr>
        <w:t>um melhor funcionamento do software</w:t>
      </w:r>
      <w:r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0617CC" w:rsidRPr="000617CC" w:rsidRDefault="000617CC" w:rsidP="000617CC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9D3D4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3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3"/>
    </w:p>
    <w:p w:rsidR="001B3945" w:rsidRPr="001B3945" w:rsidRDefault="001B3945" w:rsidP="001B3945">
      <w:pPr>
        <w:rPr>
          <w:lang w:val="pt-BR"/>
        </w:rPr>
      </w:pPr>
      <w:proofErr w:type="spellStart"/>
      <w:proofErr w:type="gramStart"/>
      <w:r>
        <w:rPr>
          <w:lang w:val="pt-BR"/>
        </w:rPr>
        <w:t>PLN_</w:t>
      </w:r>
      <w:r w:rsidR="00D87954">
        <w:rPr>
          <w:lang w:val="pt-BR"/>
        </w:rPr>
        <w:t>ParentsAssistance</w:t>
      </w:r>
      <w:proofErr w:type="spellEnd"/>
      <w:proofErr w:type="gramEnd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4"/>
    </w:p>
    <w:p w:rsidR="00293D25" w:rsidRDefault="00293D25" w:rsidP="00293D2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é composto dos seguintes objetivos:</w:t>
      </w:r>
    </w:p>
    <w:p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requisitos a serem testados;</w:t>
      </w:r>
    </w:p>
    <w:p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Detalhar as estratégias de teste a serem aplicadas;</w:t>
      </w:r>
    </w:p>
    <w:p w:rsidR="00293D25" w:rsidRDefault="00293D25" w:rsidP="00293D2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Prover uma estimativa das aplicações de testes, identificando os recursos necessários;</w:t>
      </w:r>
    </w:p>
    <w:p w:rsidR="00AB6223" w:rsidRDefault="00293D25" w:rsidP="00293D2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•    Listar os resultados dos elementos do projeto de testes.</w:t>
      </w:r>
    </w:p>
    <w:p w:rsidR="00293D25" w:rsidRPr="001D4FEF" w:rsidRDefault="00293D25" w:rsidP="00293D25">
      <w:pPr>
        <w:pStyle w:val="Corpodetexto"/>
        <w:rPr>
          <w:rFonts w:ascii="Calibri" w:hAnsi="Calibri"/>
          <w:sz w:val="22"/>
          <w:lang w:val="pt-BR"/>
        </w:rPr>
      </w:pPr>
    </w:p>
    <w:p w:rsidR="001173B8" w:rsidRPr="00AB6223" w:rsidRDefault="001173B8" w:rsidP="00AB6223">
      <w:pPr>
        <w:pStyle w:val="Ttulo2"/>
        <w:rPr>
          <w:rFonts w:ascii="Calibri" w:hAnsi="Calibri"/>
          <w:sz w:val="22"/>
          <w:lang w:val="pt-BR"/>
        </w:rPr>
      </w:pPr>
      <w:bookmarkStart w:id="5" w:name="_Toc314978529"/>
      <w:bookmarkStart w:id="6" w:name="_Toc324843635"/>
      <w:bookmarkStart w:id="7" w:name="_Toc324851942"/>
      <w:bookmarkStart w:id="8" w:name="_Toc324915525"/>
      <w:bookmarkStart w:id="9" w:name="_Toc433104438"/>
      <w:bookmarkStart w:id="10" w:name="_Toc456598951"/>
      <w:bookmarkStart w:id="11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5"/>
      <w:bookmarkEnd w:id="6"/>
      <w:bookmarkEnd w:id="7"/>
      <w:bookmarkEnd w:id="8"/>
      <w:bookmarkEnd w:id="9"/>
      <w:bookmarkEnd w:id="10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1"/>
      <w:proofErr w:type="spellStart"/>
      <w:r w:rsidR="00304AA8">
        <w:rPr>
          <w:rFonts w:ascii="Calibri" w:hAnsi="Calibri"/>
          <w:sz w:val="22"/>
          <w:lang w:val="pt-BR"/>
        </w:rPr>
        <w:t>Parents</w:t>
      </w:r>
      <w:proofErr w:type="spellEnd"/>
      <w:r w:rsidR="00304AA8">
        <w:rPr>
          <w:rFonts w:ascii="Calibri" w:hAnsi="Calibri"/>
          <w:sz w:val="22"/>
          <w:lang w:val="pt-BR"/>
        </w:rPr>
        <w:t xml:space="preserve"> </w:t>
      </w:r>
      <w:proofErr w:type="spellStart"/>
      <w:r w:rsidR="00304AA8">
        <w:rPr>
          <w:rFonts w:ascii="Calibri" w:hAnsi="Calibri"/>
          <w:sz w:val="22"/>
          <w:lang w:val="pt-BR"/>
        </w:rPr>
        <w:t>Assistance</w:t>
      </w:r>
      <w:proofErr w:type="spellEnd"/>
    </w:p>
    <w:p w:rsidR="001173B8" w:rsidRPr="001D4FEF" w:rsidRDefault="00293D25" w:rsidP="00304AA8">
      <w:pPr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Esse projeto tem como objetivo desenvolver um </w:t>
      </w:r>
      <w:r w:rsidR="00304AA8">
        <w:rPr>
          <w:rFonts w:ascii="Calibri" w:hAnsi="Calibri"/>
          <w:sz w:val="22"/>
          <w:szCs w:val="22"/>
          <w:lang w:val="pt-BR"/>
        </w:rPr>
        <w:t xml:space="preserve">sistema de monitoramento de atividades dos alunos na escola. </w:t>
      </w:r>
      <w:r>
        <w:rPr>
          <w:rFonts w:ascii="Calibri" w:hAnsi="Calibri"/>
          <w:sz w:val="22"/>
          <w:szCs w:val="22"/>
          <w:lang w:val="pt-BR"/>
        </w:rPr>
        <w:t xml:space="preserve">Onde será desenvolvido os cadastros de </w:t>
      </w:r>
      <w:r w:rsidR="00304AA8">
        <w:rPr>
          <w:rFonts w:ascii="Calibri" w:hAnsi="Calibri"/>
          <w:sz w:val="22"/>
          <w:szCs w:val="22"/>
          <w:lang w:val="pt-BR"/>
        </w:rPr>
        <w:t xml:space="preserve">funcionários, responsável pelo aluno, aluno </w:t>
      </w:r>
      <w:r>
        <w:rPr>
          <w:rFonts w:ascii="Calibri" w:hAnsi="Calibri"/>
          <w:sz w:val="22"/>
          <w:szCs w:val="22"/>
          <w:lang w:val="pt-BR"/>
        </w:rPr>
        <w:t>e</w:t>
      </w:r>
      <w:r w:rsidR="00304AA8">
        <w:rPr>
          <w:rFonts w:ascii="Calibri" w:hAnsi="Calibri"/>
          <w:sz w:val="22"/>
          <w:szCs w:val="22"/>
          <w:lang w:val="pt-BR"/>
        </w:rPr>
        <w:t xml:space="preserve"> disciplina</w:t>
      </w:r>
      <w:r>
        <w:rPr>
          <w:rFonts w:ascii="Calibri" w:hAnsi="Calibri"/>
          <w:sz w:val="22"/>
          <w:szCs w:val="22"/>
          <w:lang w:val="pt-BR"/>
        </w:rPr>
        <w:t xml:space="preserve"> </w:t>
      </w:r>
      <w:r w:rsidR="00304AA8">
        <w:rPr>
          <w:rFonts w:ascii="Calibri" w:hAnsi="Calibri"/>
          <w:sz w:val="22"/>
          <w:szCs w:val="22"/>
          <w:lang w:val="pt-BR"/>
        </w:rPr>
        <w:t>da escola</w:t>
      </w:r>
      <w:r>
        <w:rPr>
          <w:rFonts w:ascii="Calibri" w:hAnsi="Calibri"/>
          <w:sz w:val="22"/>
          <w:szCs w:val="22"/>
          <w:lang w:val="pt-BR"/>
        </w:rPr>
        <w:t xml:space="preserve">, além da tela de </w:t>
      </w:r>
      <w:r w:rsidR="00304AA8">
        <w:rPr>
          <w:rFonts w:ascii="Calibri" w:hAnsi="Calibri"/>
          <w:sz w:val="22"/>
          <w:szCs w:val="22"/>
          <w:lang w:val="pt-BR"/>
        </w:rPr>
        <w:t xml:space="preserve">alerta de reunião, tela de alerta de prova, tela de alerta de nota, atividade extraescolar, desempenho escolar, entrada e saída do aluno, lembrete ao responsável pelo </w:t>
      </w:r>
      <w:proofErr w:type="gramStart"/>
      <w:r w:rsidR="00304AA8">
        <w:rPr>
          <w:rFonts w:ascii="Calibri" w:hAnsi="Calibri"/>
          <w:sz w:val="22"/>
          <w:szCs w:val="22"/>
          <w:lang w:val="pt-BR"/>
        </w:rPr>
        <w:t xml:space="preserve">aluno </w:t>
      </w:r>
      <w:r>
        <w:rPr>
          <w:rFonts w:ascii="Calibri" w:hAnsi="Calibri"/>
          <w:sz w:val="22"/>
          <w:szCs w:val="22"/>
          <w:lang w:val="pt-BR"/>
        </w:rPr>
        <w:t>.</w:t>
      </w:r>
      <w:proofErr w:type="gramEnd"/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2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2"/>
    </w:p>
    <w:p w:rsidR="001173B8" w:rsidRDefault="00293D25" w:rsidP="00293D25">
      <w:pPr>
        <w:ind w:left="720"/>
        <w:rPr>
          <w:rFonts w:ascii="Calibri" w:hAnsi="Calibri"/>
          <w:sz w:val="22"/>
          <w:lang w:val="pt-BR"/>
        </w:rPr>
      </w:pPr>
      <w:bookmarkStart w:id="13" w:name="_Toc314978531"/>
      <w:bookmarkStart w:id="14" w:name="_Toc324843637"/>
      <w:bookmarkStart w:id="15" w:name="_Toc324851944"/>
      <w:bookmarkStart w:id="16" w:name="_Toc324915527"/>
      <w:bookmarkStart w:id="17" w:name="_Toc433104440"/>
      <w:r w:rsidRPr="00287497">
        <w:rPr>
          <w:rFonts w:ascii="Calibri" w:hAnsi="Calibri"/>
          <w:sz w:val="22"/>
          <w:lang w:val="pt-BR"/>
        </w:rPr>
        <w:t>S</w:t>
      </w:r>
      <w:r>
        <w:rPr>
          <w:rFonts w:ascii="Calibri" w:hAnsi="Calibri"/>
          <w:sz w:val="22"/>
          <w:lang w:val="pt-BR"/>
        </w:rPr>
        <w:t>erão realizados testes estáticos, funcionais (caixa preta) e de performance totalmente baseados nos diagramas de caso de uso e requisitos, recuperação de falhas, regressão e aceitação.</w:t>
      </w:r>
    </w:p>
    <w:p w:rsidR="00293D25" w:rsidRPr="00293D25" w:rsidRDefault="00293D25" w:rsidP="00293D25">
      <w:pPr>
        <w:ind w:left="720"/>
        <w:rPr>
          <w:rFonts w:ascii="Calibri" w:hAnsi="Calibri"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8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8"/>
    </w:p>
    <w:p w:rsidR="001173B8" w:rsidRDefault="00293D25" w:rsidP="001173B8">
      <w:p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Não faremos os teste de caixa branca pois, os testadores não terão acesso ao código.</w:t>
      </w:r>
    </w:p>
    <w:p w:rsidR="00293D25" w:rsidRPr="001D4FEF" w:rsidRDefault="00293D25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34291E" w:rsidP="0034291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t xml:space="preserve">      </w:t>
            </w:r>
            <w:r w:rsidR="00304AA8" w:rsidRPr="001D4FEF">
              <w:rPr>
                <w:rFonts w:ascii="Calibri" w:hAnsi="Calibri"/>
                <w:sz w:val="22"/>
              </w:rPr>
              <w:sym w:font="Wingdings" w:char="F06E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7A0172">
              <w:rPr>
                <w:rFonts w:ascii="Calibri" w:hAnsi="Calibri"/>
                <w:sz w:val="22"/>
              </w:rPr>
              <w:t>S</w:t>
            </w:r>
            <w:proofErr w:type="spellStart"/>
            <w:r w:rsidR="001173B8" w:rsidRPr="001D4FEF">
              <w:rPr>
                <w:rFonts w:ascii="Calibri" w:hAnsi="Calibri"/>
                <w:sz w:val="22"/>
                <w:lang w:val="pt-BR"/>
              </w:rPr>
              <w:t>im</w:t>
            </w:r>
            <w:proofErr w:type="spellEnd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r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304AA8" w:rsidRPr="001D4FEF">
              <w:rPr>
                <w:rFonts w:ascii="Calibri" w:hAnsi="Calibri"/>
                <w:sz w:val="22"/>
              </w:rPr>
              <w:sym w:font="Wingdings" w:char="F06F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34291E" w:rsidP="0034291E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Sim</w:t>
            </w:r>
            <w:proofErr w:type="gramStart"/>
            <w:r w:rsidR="00293457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34291E" w:rsidP="0034291E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304AA8" w:rsidP="0034291E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34291E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304AA8" w:rsidP="00304AA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</w:rPr>
              <w:sym w:font="Wingdings" w:char="F06E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r w:rsidR="0034291E">
              <w:rPr>
                <w:rFonts w:ascii="Calibri" w:hAnsi="Calibri"/>
                <w:sz w:val="22"/>
                <w:lang w:val="pt-BR"/>
              </w:rPr>
              <w:t xml:space="preserve"> </w:t>
            </w:r>
            <w:proofErr w:type="gramEnd"/>
            <w:r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34291E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34291E" w:rsidP="0029345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Sim</w:t>
            </w:r>
            <w:proofErr w:type="gramStart"/>
            <w:r w:rsidR="00293457">
              <w:rPr>
                <w:rFonts w:ascii="Calibri" w:hAnsi="Calibri"/>
                <w:sz w:val="22"/>
                <w:lang w:val="pt-BR"/>
              </w:rPr>
              <w:t xml:space="preserve">   </w:t>
            </w:r>
            <w:proofErr w:type="gramEnd"/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>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</w:t>
            </w:r>
            <w:proofErr w:type="gramStart"/>
            <w:r w:rsidRPr="001D4FEF">
              <w:rPr>
                <w:rFonts w:ascii="Calibri" w:hAnsi="Calibri"/>
                <w:sz w:val="22"/>
                <w:lang w:val="pt-BR"/>
              </w:rPr>
              <w:t xml:space="preserve">  </w:t>
            </w:r>
            <w:r w:rsidR="0034291E"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  <w:proofErr w:type="gramEnd"/>
            <w:r w:rsidR="0034291E" w:rsidRPr="001D4FEF">
              <w:rPr>
                <w:rFonts w:ascii="Calibri" w:hAnsi="Calibri"/>
                <w:sz w:val="22"/>
              </w:rPr>
              <w:sym w:font="Wingdings" w:char="F06E"/>
            </w:r>
            <w:r w:rsidR="0034291E" w:rsidRPr="001D4FEF">
              <w:rPr>
                <w:rFonts w:ascii="Calibri" w:hAnsi="Calibri"/>
                <w:sz w:val="22"/>
                <w:lang w:val="pt-BR"/>
              </w:rPr>
              <w:t xml:space="preserve"> </w:t>
            </w:r>
            <w:r w:rsidRPr="001D4FEF">
              <w:rPr>
                <w:rFonts w:ascii="Calibri" w:hAnsi="Calibri"/>
                <w:sz w:val="22"/>
                <w:lang w:val="pt-BR"/>
              </w:rPr>
              <w:t>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9" w:name="_Toc242451442"/>
      <w:r>
        <w:rPr>
          <w:rFonts w:ascii="Calibri" w:hAnsi="Calibri"/>
          <w:sz w:val="22"/>
          <w:lang w:val="pt-BR"/>
        </w:rPr>
        <w:t>Referências</w:t>
      </w:r>
      <w:bookmarkEnd w:id="19"/>
    </w:p>
    <w:p w:rsidR="00BA3CB6" w:rsidRPr="001D4FEF" w:rsidRDefault="002047DC" w:rsidP="009D3D4F">
      <w:p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Documento de caso de uso e documento de requisitos.</w:t>
      </w: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3"/>
      <w:bookmarkEnd w:id="14"/>
      <w:bookmarkEnd w:id="15"/>
      <w:bookmarkEnd w:id="16"/>
      <w:bookmarkEnd w:id="17"/>
      <w:r w:rsidRPr="001D4FEF">
        <w:rPr>
          <w:rFonts w:ascii="Calibri" w:hAnsi="Calibri"/>
          <w:sz w:val="26"/>
          <w:lang w:val="pt-BR"/>
        </w:rPr>
        <w:t>REQUISITOS A TESTAR</w:t>
      </w:r>
      <w:bookmarkEnd w:id="20"/>
    </w:p>
    <w:p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:rsidR="00D272CD" w:rsidRPr="00D272CD" w:rsidRDefault="00D272CD" w:rsidP="008A48CF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lang w:val="pt-BR"/>
        </w:rPr>
      </w:pPr>
      <w:r w:rsidRPr="00D272CD">
        <w:rPr>
          <w:rFonts w:ascii="Calibri" w:hAnsi="Calibri"/>
          <w:sz w:val="22"/>
          <w:lang w:val="pt-BR"/>
        </w:rPr>
        <w:t>Testar se está sendo armazenado todas as informações, como cadastro, alterar e buscar.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:rsidR="00D272CD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DC6729">
        <w:rPr>
          <w:rFonts w:ascii="Calibri" w:hAnsi="Calibri"/>
          <w:sz w:val="22"/>
          <w:lang w:val="pt-BR"/>
        </w:rPr>
        <w:t xml:space="preserve">Verificar </w:t>
      </w:r>
      <w:r>
        <w:rPr>
          <w:rFonts w:ascii="Calibri" w:hAnsi="Calibri"/>
          <w:sz w:val="22"/>
          <w:lang w:val="pt-BR"/>
        </w:rPr>
        <w:t xml:space="preserve">em qual </w:t>
      </w:r>
      <w:r w:rsidRPr="00DC6729">
        <w:rPr>
          <w:rFonts w:ascii="Calibri" w:hAnsi="Calibri"/>
          <w:sz w:val="22"/>
          <w:lang w:val="pt-BR"/>
        </w:rPr>
        <w:t xml:space="preserve">plataforma </w:t>
      </w:r>
      <w:r>
        <w:rPr>
          <w:rFonts w:ascii="Calibri" w:hAnsi="Calibri"/>
          <w:sz w:val="22"/>
          <w:lang w:val="pt-BR"/>
        </w:rPr>
        <w:t>o</w:t>
      </w:r>
      <w:r w:rsidR="00BC7978">
        <w:rPr>
          <w:rFonts w:ascii="Calibri" w:hAnsi="Calibri"/>
          <w:sz w:val="22"/>
          <w:lang w:val="pt-BR"/>
        </w:rPr>
        <w:t xml:space="preserve"> </w:t>
      </w:r>
      <w:r>
        <w:rPr>
          <w:rFonts w:ascii="Calibri" w:hAnsi="Calibri"/>
          <w:sz w:val="22"/>
          <w:lang w:val="pt-BR"/>
        </w:rPr>
        <w:t>sistema Compra Fácil executa.</w:t>
      </w:r>
    </w:p>
    <w:p w:rsidR="00D272CD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DC6729">
        <w:rPr>
          <w:rFonts w:ascii="Calibri" w:hAnsi="Calibri"/>
          <w:sz w:val="22"/>
          <w:lang w:val="pt-BR"/>
        </w:rPr>
        <w:t>Verificar se o usuário consegue exe</w:t>
      </w:r>
      <w:r>
        <w:rPr>
          <w:rFonts w:ascii="Calibri" w:hAnsi="Calibri"/>
          <w:sz w:val="22"/>
          <w:lang w:val="pt-BR"/>
        </w:rPr>
        <w:t xml:space="preserve">cutar as funções básicas no sistema compra fácil </w:t>
      </w:r>
      <w:r w:rsidRPr="00DC6729">
        <w:rPr>
          <w:rFonts w:ascii="Calibri" w:hAnsi="Calibri"/>
          <w:sz w:val="22"/>
          <w:lang w:val="pt-BR"/>
        </w:rPr>
        <w:t>(cadastrar, alterar, buscar</w:t>
      </w:r>
      <w:r>
        <w:rPr>
          <w:rFonts w:ascii="Calibri" w:hAnsi="Calibri"/>
          <w:sz w:val="22"/>
          <w:lang w:val="pt-BR"/>
        </w:rPr>
        <w:t xml:space="preserve">, incluir </w:t>
      </w:r>
      <w:r w:rsidRPr="00DC6729">
        <w:rPr>
          <w:rFonts w:ascii="Calibri" w:hAnsi="Calibri"/>
          <w:sz w:val="22"/>
          <w:lang w:val="pt-BR"/>
        </w:rPr>
        <w:t>e excluir).</w:t>
      </w:r>
    </w:p>
    <w:p w:rsidR="00D272CD" w:rsidRPr="001D4FEF" w:rsidRDefault="00D272CD" w:rsidP="00D272CD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o registro do sistema faz alguma restrição com campos em brancos.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:rsidR="001173B8" w:rsidRDefault="00D16C57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acessível para o usuário</w:t>
      </w:r>
      <w:r w:rsidR="00354A5F">
        <w:rPr>
          <w:rFonts w:ascii="Calibri" w:hAnsi="Calibri"/>
          <w:sz w:val="22"/>
          <w:lang w:val="pt-BR"/>
        </w:rPr>
        <w:t xml:space="preserve"> fazer cadastros</w:t>
      </w:r>
      <w:r>
        <w:rPr>
          <w:rFonts w:ascii="Calibri" w:hAnsi="Calibri"/>
          <w:sz w:val="22"/>
          <w:lang w:val="pt-BR"/>
        </w:rPr>
        <w:t>.</w:t>
      </w:r>
    </w:p>
    <w:p w:rsidR="00D16C57" w:rsidRPr="001D4FEF" w:rsidRDefault="00D16C57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o acesso a dados tais como: “clientes”, “produtos”.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:rsidR="001173B8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a Interface está de boa compreensão para o perfeito preenchimento do usuário.</w:t>
      </w:r>
    </w:p>
    <w:p w:rsidR="00D16C57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aparece a janela de acesso do usuário.</w:t>
      </w:r>
    </w:p>
    <w:p w:rsidR="00D16C57" w:rsidRPr="001D4FEF" w:rsidRDefault="00D16C57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  Verificar se os campos estão de acordo com os requisitos.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</w:p>
    <w:p w:rsidR="00FD3B9D" w:rsidRPr="00FD3B9D" w:rsidRDefault="00FD3B9D" w:rsidP="00FD3B9D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a operacionalidade do sistema em tempo de repostas.</w:t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7" w:name="_Toc242451455"/>
      <w:bookmarkStart w:id="28" w:name="_Toc314978535"/>
      <w:r w:rsidRPr="001D4FEF">
        <w:rPr>
          <w:rFonts w:ascii="Calibri" w:hAnsi="Calibri"/>
          <w:sz w:val="26"/>
          <w:lang w:val="pt-BR"/>
        </w:rPr>
        <w:t>Estratégia de Teste</w:t>
      </w:r>
      <w:bookmarkEnd w:id="27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29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29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0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30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2D0411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6878C2" w:rsidRPr="001D4FEF" w:rsidRDefault="006878C2" w:rsidP="006878C2">
            <w:pPr>
              <w:pStyle w:val="Corpodetexto"/>
              <w:tabs>
                <w:tab w:val="left" w:pos="993"/>
              </w:tabs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a Integridade dos Dados estejam de acordo com os requisitos.</w:t>
            </w:r>
          </w:p>
        </w:tc>
      </w:tr>
      <w:tr w:rsidR="001173B8" w:rsidRPr="002D0411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Default="00AD527F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a segurança dos dados dos usuários e de todo o Sistema.</w:t>
            </w:r>
          </w:p>
          <w:p w:rsidR="00AD527F" w:rsidRPr="001D4FEF" w:rsidRDefault="00AD527F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a restrição de acesso ao Sistema de Dados.</w:t>
            </w: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6878C2" w:rsidRPr="001D4FEF" w:rsidRDefault="00AD527F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Considerações Especiais:</w:t>
            </w:r>
          </w:p>
        </w:tc>
        <w:tc>
          <w:tcPr>
            <w:tcW w:w="6627" w:type="dxa"/>
          </w:tcPr>
          <w:p w:rsidR="001173B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31" w:name="_Toc242451458"/>
      <w:bookmarkEnd w:id="28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31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32" w:name="_Toc314978536"/>
      <w:bookmarkStart w:id="33" w:name="_Toc324843643"/>
      <w:bookmarkStart w:id="34" w:name="_Toc324851950"/>
      <w:bookmarkStart w:id="35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2D0411" w:rsidTr="00562868">
        <w:trPr>
          <w:cantSplit/>
        </w:trPr>
        <w:tc>
          <w:tcPr>
            <w:tcW w:w="2211" w:type="dxa"/>
          </w:tcPr>
          <w:bookmarkEnd w:id="32"/>
          <w:bookmarkEnd w:id="33"/>
          <w:bookmarkEnd w:id="34"/>
          <w:bookmarkEnd w:id="35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Assegurar a funcionalidade do sistema, incluindo entrada de dados, processamento e resposta. Verificar se os requisitos dos usuários estão implementados e se atendem aos usuários.</w:t>
            </w:r>
          </w:p>
        </w:tc>
      </w:tr>
      <w:tr w:rsidR="00562868" w:rsidRPr="002D0411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6878C2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Executar todas as funcionalidades, tanto do flu</w:t>
            </w:r>
            <w:r w:rsidR="00AD527F">
              <w:rPr>
                <w:rFonts w:ascii="Calibri" w:hAnsi="Calibri"/>
                <w:sz w:val="22"/>
                <w:lang w:val="pt-BR"/>
              </w:rPr>
              <w:t>xo principal quanto secundárias, testando</w:t>
            </w:r>
            <w:r>
              <w:rPr>
                <w:rFonts w:ascii="Calibri" w:hAnsi="Calibri"/>
                <w:sz w:val="22"/>
                <w:lang w:val="pt-BR"/>
              </w:rPr>
              <w:t xml:space="preserve"> com dados válidos e inválidos.</w:t>
            </w:r>
          </w:p>
          <w:p w:rsidR="00562868" w:rsidRPr="001D4FEF" w:rsidRDefault="006878C2" w:rsidP="006878C2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Garantir que o usuário seja informado por mensagens.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6878C2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 funcionalidades do software estão de acordo com o que foi especificado.</w:t>
            </w:r>
          </w:p>
          <w:p w:rsidR="0056286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6878C2" w:rsidP="006878C2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36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36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37" w:name="_Toc327254066"/>
      <w:bookmarkStart w:id="38" w:name="_Toc327255031"/>
      <w:bookmarkStart w:id="39" w:name="_Toc327255100"/>
      <w:bookmarkStart w:id="40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2D0411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1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a navegabilidade e os objetivos da tela funcionam como especificados e se atendem da melhor forma ao usuário.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Inspeção de telas</w:t>
            </w:r>
          </w:p>
        </w:tc>
      </w:tr>
      <w:tr w:rsidR="00562868" w:rsidRPr="002D0411" w:rsidTr="00AD527F">
        <w:trPr>
          <w:cantSplit/>
          <w:trHeight w:val="575"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software ser aceito pelo usuário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AD527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2" w:name="_Toc242451460"/>
      <w:bookmarkEnd w:id="37"/>
      <w:bookmarkEnd w:id="38"/>
      <w:bookmarkEnd w:id="39"/>
      <w:bookmarkEnd w:id="40"/>
      <w:bookmarkEnd w:id="41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42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2D0411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354A5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Assegurar que o tempo de resposta do software é aceitável</w:t>
            </w:r>
          </w:p>
        </w:tc>
      </w:tr>
      <w:tr w:rsidR="00562868" w:rsidRPr="002D0411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354A5F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Analise do tempo de resposta</w:t>
            </w:r>
          </w:p>
        </w:tc>
      </w:tr>
      <w:tr w:rsidR="00562868" w:rsidRPr="002D0411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354A5F" w:rsidP="00354A5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tempo de resposta de acordo com os requisitos.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354A5F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43" w:name="_Toc242451461"/>
      <w:r w:rsidRPr="001D4FEF">
        <w:rPr>
          <w:rFonts w:ascii="Calibri" w:hAnsi="Calibri"/>
          <w:b/>
          <w:sz w:val="22"/>
          <w:lang w:val="pt-BR"/>
        </w:rPr>
        <w:t xml:space="preserve">Teste de </w:t>
      </w:r>
      <w:bookmarkEnd w:id="43"/>
      <w:r w:rsidR="00354A5F">
        <w:rPr>
          <w:rFonts w:ascii="Calibri" w:hAnsi="Calibri"/>
          <w:b/>
          <w:sz w:val="22"/>
          <w:lang w:val="pt-BR"/>
        </w:rPr>
        <w:t>Ciclo de Negócios</w:t>
      </w:r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2D0411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44" w:name="_Toc78907496"/>
            <w:bookmarkStart w:id="45" w:name="_Toc327254070"/>
            <w:bookmarkStart w:id="46" w:name="_Toc327255035"/>
            <w:bookmarkStart w:id="47" w:name="_Toc327255104"/>
            <w:bookmarkStart w:id="48" w:name="_Toc327255343"/>
            <w:bookmarkStart w:id="49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juntamente como o documento de requisitos as regras específicas.</w:t>
            </w:r>
          </w:p>
        </w:tc>
      </w:tr>
      <w:tr w:rsidR="00562868" w:rsidRPr="002D0411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cadastra clientes.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cadastra usuários.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o cadastro de produtos.</w:t>
            </w:r>
          </w:p>
          <w:p w:rsidR="00E940D6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o banco de dados está salvado.</w:t>
            </w:r>
          </w:p>
          <w:p w:rsidR="00E940D6" w:rsidRPr="001D4FEF" w:rsidRDefault="00E940D6" w:rsidP="00AD527F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Verificar se executa busca no banco de dados.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O tempo de resposta de acordo com os requisitos.</w:t>
            </w:r>
          </w:p>
          <w:p w:rsidR="00E940D6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Erros encontrados e corrigidos.</w:t>
            </w: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E940D6" w:rsidP="00AD527F">
            <w:pPr>
              <w:pStyle w:val="Corpodetexto"/>
              <w:ind w:left="0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Nenhuma.</w:t>
            </w: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50" w:name="_Toc78907498"/>
      <w:bookmarkStart w:id="51" w:name="_Toc242451464"/>
      <w:bookmarkEnd w:id="44"/>
      <w:bookmarkEnd w:id="45"/>
      <w:bookmarkEnd w:id="46"/>
      <w:bookmarkEnd w:id="47"/>
      <w:bookmarkEnd w:id="48"/>
      <w:bookmarkEnd w:id="49"/>
      <w:r w:rsidRPr="001D4FEF">
        <w:rPr>
          <w:rFonts w:ascii="Calibri" w:hAnsi="Calibri"/>
          <w:sz w:val="22"/>
          <w:lang w:val="pt-BR"/>
        </w:rPr>
        <w:t>Ferramentas</w:t>
      </w:r>
      <w:bookmarkEnd w:id="50"/>
      <w:bookmarkEnd w:id="51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52" w:name="_Toc314978543"/>
      <w:bookmarkStart w:id="53" w:name="_Toc324843646"/>
      <w:bookmarkStart w:id="54" w:name="_Toc324851953"/>
      <w:bookmarkStart w:id="55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0F444C" w:rsidP="000F444C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Aluno, </w:t>
            </w:r>
            <w:proofErr w:type="gramStart"/>
            <w:r>
              <w:rPr>
                <w:rFonts w:ascii="Calibri" w:hAnsi="Calibri"/>
                <w:sz w:val="22"/>
                <w:lang w:val="pt-BR"/>
              </w:rPr>
              <w:t>Responsável ,</w:t>
            </w:r>
            <w:proofErr w:type="gramEnd"/>
            <w:r>
              <w:rPr>
                <w:rFonts w:ascii="Calibri" w:hAnsi="Calibri"/>
                <w:sz w:val="22"/>
                <w:lang w:val="pt-BR"/>
              </w:rPr>
              <w:t>Funcionários.</w:t>
            </w:r>
          </w:p>
        </w:tc>
      </w:tr>
      <w:tr w:rsidR="00DF4EBB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DF4EBB" w:rsidRPr="001D4FEF" w:rsidRDefault="00DF4EBB" w:rsidP="008A48C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Microsoft </w:t>
            </w:r>
            <w:r w:rsidR="008A48CF">
              <w:rPr>
                <w:rFonts w:ascii="Calibri" w:hAnsi="Calibri"/>
                <w:sz w:val="22"/>
                <w:lang w:val="pt-BR"/>
              </w:rPr>
              <w:t>Word</w:t>
            </w:r>
          </w:p>
        </w:tc>
        <w:tc>
          <w:tcPr>
            <w:tcW w:w="3150" w:type="dxa"/>
            <w:tcBorders>
              <w:top w:val="nil"/>
            </w:tcBorders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DF4EBB" w:rsidRPr="001D4FEF" w:rsidTr="008B4EB7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DF4EBB" w:rsidRPr="001D4FEF" w:rsidRDefault="00DF4EBB" w:rsidP="008A48CF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 xml:space="preserve">Microsoft </w:t>
            </w:r>
            <w:r w:rsidR="008A48CF">
              <w:rPr>
                <w:rFonts w:ascii="Calibri" w:hAnsi="Calibri"/>
                <w:sz w:val="22"/>
                <w:lang w:val="pt-BR"/>
              </w:rPr>
              <w:t>Excel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</w:p>
        </w:tc>
      </w:tr>
      <w:tr w:rsidR="00DF4EBB" w:rsidRPr="001D4FEF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DF4EBB" w:rsidRPr="001D4FEF" w:rsidRDefault="00A86C0F" w:rsidP="002F5CAC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Microsoft</w:t>
            </w:r>
            <w:r w:rsidR="000F444C">
              <w:rPr>
                <w:rFonts w:ascii="Calibri" w:hAnsi="Calibri"/>
                <w:sz w:val="22"/>
                <w:lang w:val="pt-BR"/>
              </w:rPr>
              <w:t xml:space="preserve"> </w:t>
            </w:r>
            <w:r w:rsidR="00CC29BA">
              <w:rPr>
                <w:rFonts w:ascii="Calibri" w:hAnsi="Calibri"/>
                <w:sz w:val="22"/>
                <w:lang w:val="pt-BR"/>
              </w:rPr>
              <w:t>EXCEL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DF4EBB" w:rsidRPr="001D4FEF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DF4EBB" w:rsidRPr="001D4FEF" w:rsidRDefault="0034291E" w:rsidP="0034291E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Github</w:t>
            </w:r>
            <w:r w:rsidR="00DF4EBB">
              <w:rPr>
                <w:rFonts w:ascii="Calibri" w:hAnsi="Calibri"/>
                <w:sz w:val="22"/>
                <w:lang w:val="pt-BR"/>
              </w:rPr>
              <w:t xml:space="preserve"> e ferramenta de gestão de bugs a definir pela Proprietária </w:t>
            </w:r>
            <w:r>
              <w:rPr>
                <w:rFonts w:ascii="Calibri" w:hAnsi="Calibri"/>
                <w:sz w:val="22"/>
                <w:lang w:val="pt-BR"/>
              </w:rPr>
              <w:t>Jarley</w:t>
            </w:r>
            <w:r w:rsidR="00DF4EBB">
              <w:rPr>
                <w:rFonts w:ascii="Calibri" w:hAnsi="Calibri"/>
                <w:sz w:val="22"/>
                <w:lang w:val="pt-BR"/>
              </w:rPr>
              <w:t>.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DF4EBB" w:rsidRPr="001D4FEF" w:rsidTr="008B4EB7">
        <w:trPr>
          <w:jc w:val="center"/>
        </w:trPr>
        <w:tc>
          <w:tcPr>
            <w:tcW w:w="3060" w:type="dxa"/>
          </w:tcPr>
          <w:p w:rsidR="00DF4EBB" w:rsidRPr="001D4FEF" w:rsidRDefault="00DF4EBB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DF4EBB" w:rsidRPr="001D4FEF" w:rsidRDefault="000F444C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t>SQLite</w:t>
            </w:r>
          </w:p>
        </w:tc>
        <w:tc>
          <w:tcPr>
            <w:tcW w:w="3150" w:type="dxa"/>
          </w:tcPr>
          <w:p w:rsidR="00DF4EBB" w:rsidRPr="001D4FEF" w:rsidRDefault="008A48CF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---</w:t>
            </w:r>
          </w:p>
        </w:tc>
      </w:tr>
      <w:tr w:rsidR="002F5CAC" w:rsidRPr="001D4FEF" w:rsidTr="008B4EB7">
        <w:trPr>
          <w:jc w:val="center"/>
        </w:trPr>
        <w:tc>
          <w:tcPr>
            <w:tcW w:w="3060" w:type="dxa"/>
          </w:tcPr>
          <w:p w:rsidR="002F5CAC" w:rsidRPr="001D4FEF" w:rsidRDefault="002F5CAC" w:rsidP="00DF4EBB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2F5CAC" w:rsidRPr="001D4FEF" w:rsidRDefault="000F444C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Android Studio</w:t>
            </w:r>
          </w:p>
        </w:tc>
        <w:tc>
          <w:tcPr>
            <w:tcW w:w="3150" w:type="dxa"/>
          </w:tcPr>
          <w:p w:rsidR="002F5CAC" w:rsidRPr="001D4FEF" w:rsidRDefault="002F5CAC" w:rsidP="00DF4EBB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Java</w:t>
            </w:r>
          </w:p>
        </w:tc>
      </w:tr>
    </w:tbl>
    <w:p w:rsidR="008A48CF" w:rsidRDefault="008A48CF" w:rsidP="008A48CF">
      <w:pPr>
        <w:rPr>
          <w:lang w:val="pt-BR"/>
        </w:rPr>
      </w:pPr>
      <w:bookmarkStart w:id="56" w:name="_Toc78907502"/>
      <w:bookmarkEnd w:id="52"/>
      <w:bookmarkEnd w:id="53"/>
      <w:bookmarkEnd w:id="54"/>
      <w:bookmarkEnd w:id="55"/>
    </w:p>
    <w:p w:rsidR="008A48CF" w:rsidRDefault="008A48CF" w:rsidP="008A48CF">
      <w:pPr>
        <w:rPr>
          <w:lang w:val="pt-BR"/>
        </w:rPr>
      </w:pPr>
    </w:p>
    <w:p w:rsidR="008A48CF" w:rsidRDefault="008A48CF" w:rsidP="008A48CF">
      <w:pPr>
        <w:rPr>
          <w:lang w:val="pt-BR"/>
        </w:rPr>
      </w:pPr>
    </w:p>
    <w:p w:rsidR="008A48CF" w:rsidRDefault="008A48CF" w:rsidP="008A48CF">
      <w:pPr>
        <w:rPr>
          <w:lang w:val="pt-BR"/>
        </w:rPr>
      </w:pPr>
    </w:p>
    <w:p w:rsidR="008A48CF" w:rsidRPr="008A48CF" w:rsidRDefault="008A48CF" w:rsidP="008A48CF">
      <w:pPr>
        <w:rPr>
          <w:lang w:val="pt-BR"/>
        </w:rPr>
      </w:pPr>
    </w:p>
    <w:p w:rsidR="001173B8" w:rsidRPr="001D4FEF" w:rsidRDefault="008B4EB7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57" w:name="_Toc242451465"/>
      <w:r w:rsidRPr="001D4FEF">
        <w:rPr>
          <w:rFonts w:ascii="Calibri" w:hAnsi="Calibri"/>
          <w:sz w:val="22"/>
          <w:lang w:val="pt-BR"/>
        </w:rPr>
        <w:t>Riscos</w:t>
      </w:r>
      <w:bookmarkEnd w:id="57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2D0411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8A48CF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lastRenderedPageBreak/>
              <w:t>Tempo disponível dos colaboradores envolvidos na fase de teste.</w:t>
            </w: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8A48CF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Priorização de pelo menos no final de semana no projeto de testes</w:t>
            </w: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8A48CF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mesma quantidade de tempo em outros horários gerenciados pelo próprio colaborador.</w:t>
            </w:r>
          </w:p>
        </w:tc>
      </w:tr>
      <w:tr w:rsidR="00840FE3" w:rsidRPr="002D0411" w:rsidTr="00F4479D">
        <w:tc>
          <w:tcPr>
            <w:tcW w:w="2031" w:type="dxa"/>
            <w:tcBorders>
              <w:top w:val="nil"/>
            </w:tcBorders>
          </w:tcPr>
          <w:p w:rsidR="00840FE3" w:rsidRPr="001D4FEF" w:rsidRDefault="00840FE3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Dificuldade na criação da documentação do plano de teste</w:t>
            </w:r>
          </w:p>
        </w:tc>
        <w:tc>
          <w:tcPr>
            <w:tcW w:w="2387" w:type="dxa"/>
            <w:tcBorders>
              <w:top w:val="nil"/>
            </w:tcBorders>
          </w:tcPr>
          <w:p w:rsidR="00840FE3" w:rsidRPr="001D4FEF" w:rsidRDefault="00840FE3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Estudar técnicas de teste em sites, literatura, discussão e validação com orientador.</w:t>
            </w:r>
          </w:p>
        </w:tc>
        <w:tc>
          <w:tcPr>
            <w:tcW w:w="4683" w:type="dxa"/>
            <w:tcBorders>
              <w:top w:val="nil"/>
            </w:tcBorders>
          </w:tcPr>
          <w:p w:rsidR="00840FE3" w:rsidRPr="001D4FEF" w:rsidRDefault="00840FE3" w:rsidP="0010379D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técnicas disponíveis para execução e criação do documento de teste.</w:t>
            </w:r>
          </w:p>
        </w:tc>
      </w:tr>
      <w:tr w:rsidR="00840FE3" w:rsidRPr="002D0411" w:rsidTr="00F4479D">
        <w:tc>
          <w:tcPr>
            <w:tcW w:w="2031" w:type="dxa"/>
            <w:tcBorders>
              <w:top w:val="nil"/>
            </w:tcBorders>
          </w:tcPr>
          <w:p w:rsidR="00840FE3" w:rsidRPr="001D4FEF" w:rsidRDefault="00840FE3" w:rsidP="008A48CF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Dificuldade na criação do projeto de testes</w:t>
            </w:r>
          </w:p>
        </w:tc>
        <w:tc>
          <w:tcPr>
            <w:tcW w:w="2387" w:type="dxa"/>
            <w:tcBorders>
              <w:top w:val="nil"/>
            </w:tcBorders>
          </w:tcPr>
          <w:p w:rsidR="00840FE3" w:rsidRPr="001D4FEF" w:rsidRDefault="00840FE3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Estudar técnicas de identificação de casos de teste, discussão e validação com orientador.</w:t>
            </w:r>
          </w:p>
        </w:tc>
        <w:tc>
          <w:tcPr>
            <w:tcW w:w="4683" w:type="dxa"/>
            <w:tcBorders>
              <w:top w:val="nil"/>
            </w:tcBorders>
          </w:tcPr>
          <w:p w:rsidR="00840FE3" w:rsidRPr="001D4FEF" w:rsidRDefault="00840FE3" w:rsidP="008A48CF">
            <w:pPr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Definir técnicas disponíveis para execução e criação do projeto de teste.</w:t>
            </w:r>
          </w:p>
        </w:tc>
      </w:tr>
    </w:tbl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2732DA" w:rsidRPr="001D4FEF" w:rsidRDefault="002732DA" w:rsidP="008B4EB7">
      <w:pPr>
        <w:rPr>
          <w:lang w:val="pt-BR"/>
        </w:rPr>
      </w:pPr>
    </w:p>
    <w:p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58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58"/>
    </w:p>
    <w:p w:rsidR="008D289F" w:rsidRPr="001D4FEF" w:rsidRDefault="008D289F" w:rsidP="008B4EB7">
      <w:pPr>
        <w:rPr>
          <w:lang w:val="pt-BR"/>
        </w:rPr>
      </w:pPr>
    </w:p>
    <w:p w:rsidR="009759D7" w:rsidRPr="008E169A" w:rsidRDefault="009759D7" w:rsidP="009759D7">
      <w:pPr>
        <w:rPr>
          <w:lang w:val="pt-BR"/>
        </w:rPr>
      </w:pPr>
      <w:r>
        <w:rPr>
          <w:lang w:val="pt-BR"/>
        </w:rPr>
        <w:t>Todos os testes deverão ser executados, no caso de todos testes funcionais não obtiverem sucesso os demais testes não deverão ser realizados.</w:t>
      </w:r>
    </w:p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59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59"/>
    </w:p>
    <w:p w:rsidR="00D3094E" w:rsidRDefault="00E8597F" w:rsidP="00D3094E">
      <w:pPr>
        <w:rPr>
          <w:rFonts w:ascii="Arial" w:hAnsi="Arial" w:cs="Arial"/>
          <w:i/>
          <w:lang w:val="pt-BR"/>
        </w:rPr>
      </w:pPr>
      <w:r w:rsidRPr="007A0172">
        <w:rPr>
          <w:rFonts w:ascii="Arial" w:hAnsi="Arial" w:cs="Arial"/>
          <w:i/>
          <w:lang w:val="pt-BR"/>
        </w:rPr>
        <w:t>A Matriz de Responsabilidades relaciona as principais entregas e atividades com os papéis ou responsáveis do projeto.</w:t>
      </w:r>
    </w:p>
    <w:p w:rsidR="00D3094E" w:rsidRDefault="00D3094E" w:rsidP="00D3094E">
      <w:pPr>
        <w:rPr>
          <w:rFonts w:ascii="Calibri" w:hAnsi="Calibri"/>
          <w:sz w:val="26"/>
          <w:lang w:val="pt-BR"/>
        </w:rPr>
      </w:pPr>
    </w:p>
    <w:p w:rsidR="00D3094E" w:rsidRDefault="00BC7978" w:rsidP="00BC7978">
      <w:pPr>
        <w:rPr>
          <w:b/>
          <w:sz w:val="40"/>
          <w:szCs w:val="40"/>
          <w:lang w:val="pt-BR"/>
        </w:rPr>
      </w:pPr>
      <w:r>
        <w:rPr>
          <w:rFonts w:ascii="Calibri" w:hAnsi="Calibri"/>
          <w:b/>
          <w:sz w:val="26"/>
          <w:lang w:val="pt-BR"/>
        </w:rPr>
        <w:t xml:space="preserve"> </w:t>
      </w:r>
      <w:proofErr w:type="gramStart"/>
      <w:r w:rsidR="00D3094E" w:rsidRPr="00D3094E">
        <w:rPr>
          <w:rFonts w:ascii="Calibri" w:hAnsi="Calibri"/>
          <w:b/>
          <w:sz w:val="26"/>
          <w:lang w:val="pt-BR"/>
        </w:rPr>
        <w:t>funcionalidades</w:t>
      </w:r>
      <w:proofErr w:type="gramEnd"/>
      <w:r w:rsidR="00D3094E">
        <w:rPr>
          <w:noProof/>
          <w:lang w:val="pt-BR" w:eastAsia="pt-BR"/>
        </w:rPr>
        <w:drawing>
          <wp:inline distT="0" distB="0" distL="0" distR="0" wp14:anchorId="19B5B702" wp14:editId="6B3A943A">
            <wp:extent cx="4896000" cy="3019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32" t="24130" r="10667" b="24130"/>
                    <a:stretch/>
                  </pic:blipFill>
                  <pic:spPr bwMode="auto">
                    <a:xfrm>
                      <a:off x="0" y="0"/>
                      <a:ext cx="4922992" cy="303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094E">
        <w:rPr>
          <w:noProof/>
          <w:lang w:val="pt-BR" w:eastAsia="pt-BR"/>
        </w:rPr>
        <w:lastRenderedPageBreak/>
        <w:drawing>
          <wp:inline distT="0" distB="0" distL="0" distR="0" wp14:anchorId="4155605E" wp14:editId="035ED430">
            <wp:extent cx="4896000" cy="3019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32" t="24130" r="10667" b="24130"/>
                    <a:stretch/>
                  </pic:blipFill>
                  <pic:spPr bwMode="auto">
                    <a:xfrm>
                      <a:off x="0" y="0"/>
                      <a:ext cx="4922992" cy="3036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868" w:rsidRPr="00AD608A" w:rsidRDefault="00D3094E">
      <w:pPr>
        <w:widowControl/>
        <w:spacing w:line="240" w:lineRule="auto"/>
        <w:rPr>
          <w:b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7FEE756" wp14:editId="38FDCD65">
            <wp:extent cx="4896000" cy="28666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32" t="25050" r="10639" b="27421"/>
                    <a:stretch/>
                  </pic:blipFill>
                  <pic:spPr bwMode="auto">
                    <a:xfrm>
                      <a:off x="0" y="0"/>
                      <a:ext cx="4938732" cy="289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2868" w:rsidRPr="00AD608A">
        <w:rPr>
          <w:b/>
          <w:sz w:val="40"/>
          <w:szCs w:val="40"/>
          <w:lang w:val="pt-BR"/>
        </w:rPr>
        <w:br w:type="page"/>
      </w:r>
    </w:p>
    <w:p w:rsidR="0081191E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60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60"/>
    </w:p>
    <w:p w:rsidR="00F96BD9" w:rsidRDefault="00F96BD9" w:rsidP="00F96BD9">
      <w:pPr>
        <w:rPr>
          <w:lang w:val="pt-BR"/>
        </w:rPr>
      </w:pPr>
    </w:p>
    <w:tbl>
      <w:tblPr>
        <w:tblStyle w:val="Tabelacomgrade"/>
        <w:tblW w:w="10632" w:type="dxa"/>
        <w:tblInd w:w="-459" w:type="dxa"/>
        <w:tblLook w:val="04A0" w:firstRow="1" w:lastRow="0" w:firstColumn="1" w:lastColumn="0" w:noHBand="0" w:noVBand="1"/>
      </w:tblPr>
      <w:tblGrid>
        <w:gridCol w:w="1843"/>
        <w:gridCol w:w="2268"/>
        <w:gridCol w:w="6521"/>
      </w:tblGrid>
      <w:tr w:rsidR="00F96BD9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Cargo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Nome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jc w:val="center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6"/>
              </w:rPr>
              <w:t>Responsabilidades</w:t>
            </w:r>
          </w:p>
        </w:tc>
      </w:tr>
      <w:tr w:rsidR="00F96BD9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Gerente de Projeto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0F444C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Jomasio/manasses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="Calibri" w:hAnsi="Calibri" w:cs="Calibri"/>
                <w:color w:val="000000"/>
                <w:sz w:val="22"/>
                <w:szCs w:val="26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6"/>
                <w:lang w:val="pt-BR"/>
              </w:rPr>
              <w:t>Supervisionar as atividades relacionadas ao projeto de forma gerencial, tal como: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Direcionamento Técnico;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Gerar Plano de Teste;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Criar modelo de testes;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Avaliar Relatórios gerenciais;</w:t>
            </w:r>
          </w:p>
        </w:tc>
      </w:tr>
      <w:tr w:rsidR="00F96BD9" w:rsidRPr="002D0411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Analista de Teste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Jomasio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pStyle w:val="Corpodetexto20"/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 xml:space="preserve">Identifica, prioriza e </w:t>
            </w:r>
            <w:proofErr w:type="gramStart"/>
            <w:r>
              <w:rPr>
                <w:sz w:val="22"/>
                <w:lang w:val="pt-BR"/>
              </w:rPr>
              <w:t>implementar</w:t>
            </w:r>
            <w:proofErr w:type="gramEnd"/>
            <w:r>
              <w:rPr>
                <w:sz w:val="22"/>
                <w:lang w:val="pt-BR"/>
              </w:rPr>
              <w:t xml:space="preserve"> os casos de teste:</w:t>
            </w:r>
            <w:r w:rsidR="00BC7978">
              <w:rPr>
                <w:sz w:val="22"/>
                <w:lang w:val="pt-BR"/>
              </w:rPr>
              <w:t xml:space="preserve"> </w:t>
            </w:r>
            <w:r>
              <w:rPr>
                <w:sz w:val="22"/>
                <w:lang w:val="pt-BR"/>
              </w:rPr>
              <w:t>Avalia a efetividade do esforço de teste</w:t>
            </w:r>
          </w:p>
        </w:tc>
      </w:tr>
      <w:tr w:rsidR="00F96BD9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>Testador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0F444C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Jomasio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 os testes:</w:t>
            </w:r>
          </w:p>
          <w:p w:rsidR="00F96BD9" w:rsidRDefault="00F96BD9" w:rsidP="00F96BD9">
            <w:pPr>
              <w:pStyle w:val="Corpodetexto20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os testes;</w:t>
            </w:r>
          </w:p>
          <w:p w:rsidR="00F96BD9" w:rsidRDefault="00F96BD9" w:rsidP="00F96BD9">
            <w:pPr>
              <w:pStyle w:val="Corpodetexto20"/>
              <w:numPr>
                <w:ilvl w:val="0"/>
                <w:numId w:val="38"/>
              </w:numPr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registrar</w:t>
            </w:r>
            <w:proofErr w:type="gramEnd"/>
            <w:r>
              <w:rPr>
                <w:sz w:val="22"/>
                <w:lang w:val="pt-BR"/>
              </w:rPr>
              <w:t xml:space="preserve"> os resultados;</w:t>
            </w:r>
          </w:p>
          <w:p w:rsidR="00F96BD9" w:rsidRDefault="00F96BD9" w:rsidP="00F96BD9">
            <w:pPr>
              <w:pStyle w:val="PargrafodaLista"/>
              <w:numPr>
                <w:ilvl w:val="0"/>
                <w:numId w:val="38"/>
              </w:numPr>
              <w:rPr>
                <w:rFonts w:asciiTheme="minorHAnsi" w:hAnsiTheme="minorHAnsi" w:cstheme="minorHAnsi"/>
                <w:b/>
                <w:sz w:val="22"/>
                <w:szCs w:val="26"/>
                <w:lang w:val="pt-BR"/>
              </w:rPr>
            </w:pPr>
            <w:r>
              <w:rPr>
                <w:sz w:val="22"/>
                <w:lang w:val="pt-BR"/>
              </w:rPr>
              <w:t>Documentar solicitações de mudança</w:t>
            </w:r>
          </w:p>
        </w:tc>
      </w:tr>
      <w:tr w:rsidR="00F96BD9" w:rsidRPr="002D0411" w:rsidTr="00F96BD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Cliente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0F444C">
            <w:pPr>
              <w:rPr>
                <w:rFonts w:asciiTheme="minorHAnsi" w:hAnsiTheme="minorHAnsi" w:cstheme="minorHAnsi"/>
                <w:sz w:val="22"/>
                <w:szCs w:val="2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6"/>
                <w:lang w:val="pt-BR"/>
              </w:rPr>
              <w:t>Jarley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6BD9" w:rsidRDefault="00F96BD9">
            <w:pPr>
              <w:pStyle w:val="Corpodetexto2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Receber o sistema e validar o software através dos requisitos solicitados</w:t>
            </w:r>
          </w:p>
        </w:tc>
      </w:tr>
    </w:tbl>
    <w:p w:rsidR="00562868" w:rsidRPr="001D4FEF" w:rsidRDefault="00562868">
      <w:pPr>
        <w:widowControl/>
        <w:spacing w:line="240" w:lineRule="auto"/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61" w:name="_Toc242451469"/>
      <w:r w:rsidRPr="001D4FEF">
        <w:rPr>
          <w:rFonts w:ascii="Calibri" w:hAnsi="Calibri"/>
          <w:sz w:val="26"/>
          <w:lang w:val="pt-BR"/>
        </w:rPr>
        <w:t>Necessidade treinamento da equipe</w:t>
      </w:r>
      <w:bookmarkEnd w:id="61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E8597F" w:rsidP="00E8597F">
      <w:pPr>
        <w:rPr>
          <w:lang w:val="pt-BR"/>
        </w:rPr>
      </w:pPr>
      <w:r>
        <w:rPr>
          <w:lang w:val="pt-BR"/>
        </w:rPr>
        <w:t xml:space="preserve">Não será necessário treinar a equipe. </w:t>
      </w: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62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62"/>
    </w:p>
    <w:p w:rsidR="002732DA" w:rsidRDefault="002732DA" w:rsidP="002732DA">
      <w:pPr>
        <w:rPr>
          <w:lang w:val="pt-BR"/>
        </w:rPr>
      </w:pPr>
    </w:p>
    <w:p w:rsidR="001D4FEF" w:rsidRPr="001D4FEF" w:rsidRDefault="00E8597F" w:rsidP="00BC7978">
      <w:pPr>
        <w:rPr>
          <w:lang w:val="pt-BR"/>
        </w:rPr>
      </w:pPr>
      <w:r>
        <w:rPr>
          <w:lang w:val="pt-BR"/>
        </w:rPr>
        <w:t xml:space="preserve">Projeto de testes deverá cobrir </w:t>
      </w:r>
      <w:proofErr w:type="gramStart"/>
      <w:r>
        <w:rPr>
          <w:lang w:val="pt-BR"/>
        </w:rPr>
        <w:t>todos</w:t>
      </w:r>
      <w:proofErr w:type="gramEnd"/>
      <w:r>
        <w:rPr>
          <w:lang w:val="pt-BR"/>
        </w:rPr>
        <w:t xml:space="preserve"> requisitos levantados definidos no campo 2 deste documento (requisitos a testar).</w:t>
      </w:r>
    </w:p>
    <w:p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63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56"/>
      <w:bookmarkEnd w:id="63"/>
    </w:p>
    <w:p w:rsidR="001173B8" w:rsidRDefault="001173B8" w:rsidP="00CC411E">
      <w:pPr>
        <w:rPr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E8597F" w:rsidTr="00193024">
        <w:trPr>
          <w:jc w:val="center"/>
        </w:trPr>
        <w:tc>
          <w:tcPr>
            <w:tcW w:w="2863" w:type="dxa"/>
            <w:shd w:val="clear" w:color="auto" w:fill="BFBFBF" w:themeFill="background1" w:themeFillShade="BF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32" w:type="dxa"/>
            <w:shd w:val="clear" w:color="auto" w:fill="BFBFBF" w:themeFill="background1" w:themeFillShade="BF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Plano de testes</w:t>
            </w:r>
          </w:p>
        </w:tc>
        <w:tc>
          <w:tcPr>
            <w:tcW w:w="1932" w:type="dxa"/>
            <w:vAlign w:val="center"/>
          </w:tcPr>
          <w:p w:rsidR="00E8597F" w:rsidRDefault="0070671A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11/11</w:t>
            </w:r>
            <w:r w:rsidR="00BF7BDD">
              <w:rPr>
                <w:sz w:val="22"/>
                <w:lang w:val="pt-BR"/>
              </w:rPr>
              <w:t>/2015</w:t>
            </w:r>
          </w:p>
        </w:tc>
        <w:tc>
          <w:tcPr>
            <w:tcW w:w="1929" w:type="dxa"/>
            <w:vAlign w:val="center"/>
          </w:tcPr>
          <w:p w:rsidR="00E8597F" w:rsidRDefault="0070671A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18/11</w:t>
            </w:r>
            <w:r w:rsidR="00BF7BDD">
              <w:rPr>
                <w:sz w:val="22"/>
                <w:lang w:val="pt-BR"/>
              </w:rPr>
              <w:t>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Projeto Teste</w:t>
            </w:r>
          </w:p>
        </w:tc>
        <w:tc>
          <w:tcPr>
            <w:tcW w:w="1932" w:type="dxa"/>
            <w:vAlign w:val="center"/>
          </w:tcPr>
          <w:p w:rsidR="00E8597F" w:rsidRDefault="0070671A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18/11</w:t>
            </w:r>
            <w:r w:rsidR="00BF7BDD">
              <w:rPr>
                <w:sz w:val="22"/>
                <w:lang w:val="pt-BR"/>
              </w:rPr>
              <w:t>/2015</w:t>
            </w:r>
          </w:p>
        </w:tc>
        <w:tc>
          <w:tcPr>
            <w:tcW w:w="1929" w:type="dxa"/>
            <w:vAlign w:val="center"/>
          </w:tcPr>
          <w:p w:rsidR="00E8597F" w:rsidRDefault="0070671A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09/12/</w:t>
            </w:r>
            <w:r w:rsidR="00BF7BDD">
              <w:rPr>
                <w:sz w:val="22"/>
                <w:lang w:val="pt-BR"/>
              </w:rPr>
              <w:t>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proofErr w:type="gramStart"/>
            <w:r>
              <w:rPr>
                <w:sz w:val="22"/>
                <w:lang w:val="pt-BR"/>
              </w:rPr>
              <w:t>Implementar</w:t>
            </w:r>
            <w:proofErr w:type="gramEnd"/>
            <w:r>
              <w:rPr>
                <w:sz w:val="22"/>
                <w:lang w:val="pt-BR"/>
              </w:rPr>
              <w:t xml:space="preserve"> Teste</w:t>
            </w:r>
          </w:p>
        </w:tc>
        <w:tc>
          <w:tcPr>
            <w:tcW w:w="1932" w:type="dxa"/>
            <w:vAlign w:val="center"/>
          </w:tcPr>
          <w:p w:rsidR="00E8597F" w:rsidRDefault="0070671A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11/11</w:t>
            </w:r>
            <w:r w:rsidR="00BF7BDD">
              <w:rPr>
                <w:sz w:val="22"/>
                <w:lang w:val="pt-BR"/>
              </w:rPr>
              <w:t>/2015</w:t>
            </w:r>
          </w:p>
        </w:tc>
        <w:tc>
          <w:tcPr>
            <w:tcW w:w="1929" w:type="dxa"/>
            <w:vAlign w:val="center"/>
          </w:tcPr>
          <w:p w:rsidR="00E8597F" w:rsidRDefault="0070671A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18/11</w:t>
            </w:r>
            <w:r w:rsidR="00BF7BDD">
              <w:rPr>
                <w:sz w:val="22"/>
                <w:lang w:val="pt-BR"/>
              </w:rPr>
              <w:t>/2015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  <w:vAlign w:val="center"/>
          </w:tcPr>
          <w:p w:rsidR="00E8597F" w:rsidRDefault="0070671A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09/12/</w:t>
            </w:r>
            <w:r w:rsidR="00BF7BDD">
              <w:rPr>
                <w:sz w:val="22"/>
                <w:lang w:val="pt-BR"/>
              </w:rPr>
              <w:t>2015</w:t>
            </w:r>
          </w:p>
        </w:tc>
        <w:tc>
          <w:tcPr>
            <w:tcW w:w="1929" w:type="dxa"/>
            <w:vAlign w:val="center"/>
          </w:tcPr>
          <w:p w:rsidR="00E8597F" w:rsidRDefault="0070671A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09/12/</w:t>
            </w:r>
            <w:r w:rsidR="00BF7BDD">
              <w:rPr>
                <w:sz w:val="22"/>
                <w:lang w:val="pt-BR"/>
              </w:rPr>
              <w:t>2015</w:t>
            </w:r>
          </w:p>
        </w:tc>
      </w:tr>
      <w:tr w:rsidR="00E8597F" w:rsidTr="00193024">
        <w:trPr>
          <w:jc w:val="center"/>
        </w:trPr>
        <w:tc>
          <w:tcPr>
            <w:tcW w:w="2863" w:type="dxa"/>
            <w:vAlign w:val="center"/>
          </w:tcPr>
          <w:p w:rsidR="00E8597F" w:rsidRDefault="00E8597F" w:rsidP="00193024">
            <w:pPr>
              <w:pStyle w:val="Corpodetexto1"/>
              <w:jc w:val="center"/>
              <w:rPr>
                <w:sz w:val="22"/>
              </w:rPr>
            </w:pPr>
            <w:r>
              <w:rPr>
                <w:sz w:val="22"/>
              </w:rPr>
              <w:t>Avaliar Teste</w:t>
            </w:r>
          </w:p>
        </w:tc>
        <w:tc>
          <w:tcPr>
            <w:tcW w:w="1932" w:type="dxa"/>
            <w:vAlign w:val="center"/>
          </w:tcPr>
          <w:p w:rsidR="00E8597F" w:rsidRDefault="0070671A" w:rsidP="00193024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09/12</w:t>
            </w:r>
            <w:r w:rsidR="00BF7BDD">
              <w:rPr>
                <w:sz w:val="22"/>
                <w:lang w:val="pt-BR"/>
              </w:rPr>
              <w:t>/2015</w:t>
            </w:r>
          </w:p>
        </w:tc>
        <w:tc>
          <w:tcPr>
            <w:tcW w:w="1929" w:type="dxa"/>
            <w:vAlign w:val="center"/>
          </w:tcPr>
          <w:p w:rsidR="00E8597F" w:rsidRDefault="0070671A" w:rsidP="00DC400E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09</w:t>
            </w:r>
            <w:r w:rsidR="00BF7BDD">
              <w:rPr>
                <w:sz w:val="22"/>
                <w:lang w:val="pt-BR"/>
              </w:rPr>
              <w:t>/05/2015</w:t>
            </w:r>
          </w:p>
        </w:tc>
      </w:tr>
    </w:tbl>
    <w:p w:rsidR="00E8597F" w:rsidRPr="004349A4" w:rsidRDefault="00E8597F" w:rsidP="00CC411E">
      <w:pPr>
        <w:rPr>
          <w:lang w:val="pt-BR"/>
        </w:rPr>
      </w:pPr>
    </w:p>
    <w:sectPr w:rsidR="00E8597F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90D" w:rsidRDefault="003B190D">
      <w:pPr>
        <w:spacing w:line="240" w:lineRule="auto"/>
      </w:pPr>
      <w:r>
        <w:separator/>
      </w:r>
    </w:p>
  </w:endnote>
  <w:endnote w:type="continuationSeparator" w:id="0">
    <w:p w:rsidR="003B190D" w:rsidRDefault="003B1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24" w:rsidRDefault="0019302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24" w:rsidRDefault="001930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90D" w:rsidRDefault="003B190D">
      <w:pPr>
        <w:spacing w:line="240" w:lineRule="auto"/>
      </w:pPr>
      <w:r>
        <w:separator/>
      </w:r>
    </w:p>
  </w:footnote>
  <w:footnote w:type="continuationSeparator" w:id="0">
    <w:p w:rsidR="003B190D" w:rsidRDefault="003B19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24" w:rsidRDefault="0019302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24" w:rsidRDefault="0019302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CFD7150"/>
    <w:multiLevelType w:val="hybridMultilevel"/>
    <w:tmpl w:val="AF28F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E166F3"/>
    <w:multiLevelType w:val="hybridMultilevel"/>
    <w:tmpl w:val="BF78F5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4E4C1D"/>
    <w:multiLevelType w:val="hybridMultilevel"/>
    <w:tmpl w:val="77C65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9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1"/>
  </w:num>
  <w:num w:numId="5">
    <w:abstractNumId w:val="10"/>
  </w:num>
  <w:num w:numId="6">
    <w:abstractNumId w:val="23"/>
  </w:num>
  <w:num w:numId="7">
    <w:abstractNumId w:val="29"/>
  </w:num>
  <w:num w:numId="8">
    <w:abstractNumId w:val="2"/>
  </w:num>
  <w:num w:numId="9">
    <w:abstractNumId w:val="26"/>
  </w:num>
  <w:num w:numId="10">
    <w:abstractNumId w:val="21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7"/>
  </w:num>
  <w:num w:numId="17">
    <w:abstractNumId w:val="25"/>
  </w:num>
  <w:num w:numId="18">
    <w:abstractNumId w:val="24"/>
  </w:num>
  <w:num w:numId="19">
    <w:abstractNumId w:val="7"/>
  </w:num>
  <w:num w:numId="20">
    <w:abstractNumId w:val="22"/>
  </w:num>
  <w:num w:numId="21">
    <w:abstractNumId w:val="4"/>
  </w:num>
  <w:num w:numId="22">
    <w:abstractNumId w:val="12"/>
  </w:num>
  <w:num w:numId="23">
    <w:abstractNumId w:val="15"/>
  </w:num>
  <w:num w:numId="24">
    <w:abstractNumId w:val="13"/>
  </w:num>
  <w:num w:numId="25">
    <w:abstractNumId w:val="5"/>
  </w:num>
  <w:num w:numId="26">
    <w:abstractNumId w:val="9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6"/>
  </w:num>
  <w:num w:numId="32">
    <w:abstractNumId w:val="3"/>
  </w:num>
  <w:num w:numId="33">
    <w:abstractNumId w:val="28"/>
  </w:num>
  <w:num w:numId="34">
    <w:abstractNumId w:val="8"/>
  </w:num>
  <w:num w:numId="35">
    <w:abstractNumId w:val="1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74"/>
    <w:rsid w:val="0005307C"/>
    <w:rsid w:val="000617CC"/>
    <w:rsid w:val="00084E33"/>
    <w:rsid w:val="0009106A"/>
    <w:rsid w:val="000B0543"/>
    <w:rsid w:val="000B3506"/>
    <w:rsid w:val="000D5A8A"/>
    <w:rsid w:val="000F444C"/>
    <w:rsid w:val="0010379D"/>
    <w:rsid w:val="001173B8"/>
    <w:rsid w:val="00145FA3"/>
    <w:rsid w:val="0016692A"/>
    <w:rsid w:val="00172AC4"/>
    <w:rsid w:val="00193024"/>
    <w:rsid w:val="001B0575"/>
    <w:rsid w:val="001B375D"/>
    <w:rsid w:val="001B3945"/>
    <w:rsid w:val="001D4FEF"/>
    <w:rsid w:val="002047DC"/>
    <w:rsid w:val="00227DBD"/>
    <w:rsid w:val="002669DD"/>
    <w:rsid w:val="002732DA"/>
    <w:rsid w:val="00286506"/>
    <w:rsid w:val="00293457"/>
    <w:rsid w:val="00293D25"/>
    <w:rsid w:val="00296374"/>
    <w:rsid w:val="002D0411"/>
    <w:rsid w:val="002D1698"/>
    <w:rsid w:val="002F5CAC"/>
    <w:rsid w:val="00304AA8"/>
    <w:rsid w:val="003217B3"/>
    <w:rsid w:val="00326745"/>
    <w:rsid w:val="0034291E"/>
    <w:rsid w:val="00354A5F"/>
    <w:rsid w:val="00372D36"/>
    <w:rsid w:val="0038508A"/>
    <w:rsid w:val="003B190D"/>
    <w:rsid w:val="003E64A3"/>
    <w:rsid w:val="0040603F"/>
    <w:rsid w:val="00464187"/>
    <w:rsid w:val="00475678"/>
    <w:rsid w:val="00493ED9"/>
    <w:rsid w:val="004D48C0"/>
    <w:rsid w:val="004E2B5B"/>
    <w:rsid w:val="00522B1B"/>
    <w:rsid w:val="005561BF"/>
    <w:rsid w:val="00562868"/>
    <w:rsid w:val="00564F18"/>
    <w:rsid w:val="00592CCF"/>
    <w:rsid w:val="005F3425"/>
    <w:rsid w:val="00673EF3"/>
    <w:rsid w:val="0067788C"/>
    <w:rsid w:val="00685880"/>
    <w:rsid w:val="006878C2"/>
    <w:rsid w:val="006968C7"/>
    <w:rsid w:val="006B4F87"/>
    <w:rsid w:val="006D365A"/>
    <w:rsid w:val="0070671A"/>
    <w:rsid w:val="0074521A"/>
    <w:rsid w:val="007879C3"/>
    <w:rsid w:val="007965F7"/>
    <w:rsid w:val="007A0172"/>
    <w:rsid w:val="007A38F1"/>
    <w:rsid w:val="007B4680"/>
    <w:rsid w:val="0081191E"/>
    <w:rsid w:val="00812F88"/>
    <w:rsid w:val="00824144"/>
    <w:rsid w:val="00825DD2"/>
    <w:rsid w:val="00840FE3"/>
    <w:rsid w:val="00846CB8"/>
    <w:rsid w:val="0089544C"/>
    <w:rsid w:val="008967DA"/>
    <w:rsid w:val="008A48CF"/>
    <w:rsid w:val="008B4EB7"/>
    <w:rsid w:val="008D289F"/>
    <w:rsid w:val="008E7950"/>
    <w:rsid w:val="008F11E5"/>
    <w:rsid w:val="00915622"/>
    <w:rsid w:val="00924BAC"/>
    <w:rsid w:val="009355E1"/>
    <w:rsid w:val="009759D7"/>
    <w:rsid w:val="009861B5"/>
    <w:rsid w:val="00992B3B"/>
    <w:rsid w:val="009960B3"/>
    <w:rsid w:val="009D3D4F"/>
    <w:rsid w:val="009E175B"/>
    <w:rsid w:val="009F7193"/>
    <w:rsid w:val="00A46269"/>
    <w:rsid w:val="00A540B7"/>
    <w:rsid w:val="00A86C0F"/>
    <w:rsid w:val="00AB6223"/>
    <w:rsid w:val="00AD527F"/>
    <w:rsid w:val="00AD608A"/>
    <w:rsid w:val="00B062B3"/>
    <w:rsid w:val="00B1441F"/>
    <w:rsid w:val="00B20DA1"/>
    <w:rsid w:val="00B24E78"/>
    <w:rsid w:val="00B7019B"/>
    <w:rsid w:val="00B75BB9"/>
    <w:rsid w:val="00BA3CB6"/>
    <w:rsid w:val="00BB73EC"/>
    <w:rsid w:val="00BC3C52"/>
    <w:rsid w:val="00BC7978"/>
    <w:rsid w:val="00BD25C5"/>
    <w:rsid w:val="00BF7BDD"/>
    <w:rsid w:val="00C27925"/>
    <w:rsid w:val="00C46157"/>
    <w:rsid w:val="00C72083"/>
    <w:rsid w:val="00C72CF6"/>
    <w:rsid w:val="00C73E8B"/>
    <w:rsid w:val="00CB23E7"/>
    <w:rsid w:val="00CC29BA"/>
    <w:rsid w:val="00CC411E"/>
    <w:rsid w:val="00CD0E8A"/>
    <w:rsid w:val="00CF2D0D"/>
    <w:rsid w:val="00D05117"/>
    <w:rsid w:val="00D16C57"/>
    <w:rsid w:val="00D2657F"/>
    <w:rsid w:val="00D272CD"/>
    <w:rsid w:val="00D3094E"/>
    <w:rsid w:val="00D769F7"/>
    <w:rsid w:val="00D87954"/>
    <w:rsid w:val="00D87C06"/>
    <w:rsid w:val="00DB1351"/>
    <w:rsid w:val="00DC400E"/>
    <w:rsid w:val="00DE1DA4"/>
    <w:rsid w:val="00DF4EBB"/>
    <w:rsid w:val="00E0247F"/>
    <w:rsid w:val="00E43331"/>
    <w:rsid w:val="00E445D7"/>
    <w:rsid w:val="00E61FFE"/>
    <w:rsid w:val="00E8597F"/>
    <w:rsid w:val="00E911BC"/>
    <w:rsid w:val="00E940D6"/>
    <w:rsid w:val="00EB108D"/>
    <w:rsid w:val="00EF792B"/>
    <w:rsid w:val="00F21ED8"/>
    <w:rsid w:val="00F26F0E"/>
    <w:rsid w:val="00F378B6"/>
    <w:rsid w:val="00F4479D"/>
    <w:rsid w:val="00F47F03"/>
    <w:rsid w:val="00F70332"/>
    <w:rsid w:val="00F81F06"/>
    <w:rsid w:val="00F822A2"/>
    <w:rsid w:val="00F96BCE"/>
    <w:rsid w:val="00F96BD9"/>
    <w:rsid w:val="00FD3B9D"/>
    <w:rsid w:val="00FE3A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 2" w:semiHidden="0"/>
    <w:lsdException w:name="List Number 5" w:semiHidden="0"/>
    <w:lsdException w:name="Title" w:semiHidden="0" w:unhideWhenUsed="0" w:qFormat="1"/>
    <w:lsdException w:name="Subtitle" w:semiHidden="0" w:unhideWhenUsed="0" w:qFormat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customStyle="1" w:styleId="Corpodetexto20">
    <w:name w:val="Corpo de texto2"/>
    <w:rsid w:val="009759D7"/>
    <w:pPr>
      <w:keepLines/>
      <w:spacing w:after="120" w:line="220" w:lineRule="atLeast"/>
    </w:pPr>
    <w:rPr>
      <w:lang w:val="en-GB" w:eastAsia="en-US"/>
    </w:rPr>
  </w:style>
  <w:style w:type="character" w:customStyle="1" w:styleId="Ttulo1Char">
    <w:name w:val="Título 1 Char"/>
    <w:basedOn w:val="Fontepargpadro"/>
    <w:link w:val="Ttulo1"/>
    <w:rsid w:val="00F96BD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qFormat/>
    <w:rsid w:val="00F96BD9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D309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3094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4294966629</TotalTime>
  <Pages>10</Pages>
  <Words>1396</Words>
  <Characters>7543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8922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Jomasio</cp:lastModifiedBy>
  <cp:revision>35</cp:revision>
  <cp:lastPrinted>2004-07-30T18:38:00Z</cp:lastPrinted>
  <dcterms:created xsi:type="dcterms:W3CDTF">2015-04-23T02:44:00Z</dcterms:created>
  <dcterms:modified xsi:type="dcterms:W3CDTF">2015-11-18T17:06:00Z</dcterms:modified>
</cp:coreProperties>
</file>